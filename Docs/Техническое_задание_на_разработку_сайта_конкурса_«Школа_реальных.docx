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2F4FD" w14:textId="77777777" w:rsidR="002B22E3" w:rsidRDefault="00573CFB" w:rsidP="00573CFB">
      <w:pPr>
        <w:pStyle w:val="1"/>
      </w:pPr>
      <w:bookmarkStart w:id="0" w:name="_Toc505006703"/>
      <w:r>
        <w:t>Техническое задание на разработку сайта конкурса «Школа реальных дел»</w:t>
      </w:r>
      <w:bookmarkEnd w:id="0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4"/>
          <w:lang w:eastAsia="en-US"/>
        </w:rPr>
        <w:id w:val="-19036718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5D869F" w14:textId="77777777" w:rsidR="00520A4F" w:rsidRDefault="00520A4F">
          <w:pPr>
            <w:pStyle w:val="a6"/>
          </w:pPr>
          <w:r>
            <w:t>Оглавление</w:t>
          </w:r>
        </w:p>
        <w:p w14:paraId="60024D36" w14:textId="77777777" w:rsidR="00411E63" w:rsidRDefault="006B1758">
          <w:pPr>
            <w:pStyle w:val="11"/>
            <w:tabs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 w:rsidR="00520A4F"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5006703" w:history="1">
            <w:r w:rsidR="00411E63" w:rsidRPr="009A362E">
              <w:rPr>
                <w:rStyle w:val="a7"/>
                <w:noProof/>
              </w:rPr>
              <w:t>Техническое задание на разработку сайта конкурса «Школа реальных дел»</w:t>
            </w:r>
            <w:r w:rsidR="00411E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90D72" w14:textId="77777777" w:rsidR="00411E63" w:rsidRDefault="00137C63">
          <w:pPr>
            <w:pStyle w:val="11"/>
            <w:tabs>
              <w:tab w:val="left" w:pos="560"/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05006704" w:history="1">
            <w:r w:rsidR="00411E63" w:rsidRPr="009A362E">
              <w:rPr>
                <w:rStyle w:val="a7"/>
                <w:noProof/>
              </w:rPr>
              <w:t>1.</w:t>
            </w:r>
            <w:r w:rsidR="00411E6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Термины и определения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_Toc505006704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2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1A65BFC8" w14:textId="77777777" w:rsidR="00411E63" w:rsidRDefault="00137C63">
          <w:pPr>
            <w:pStyle w:val="11"/>
            <w:tabs>
              <w:tab w:val="left" w:pos="560"/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05006705" w:history="1">
            <w:r w:rsidR="00411E63" w:rsidRPr="009A362E">
              <w:rPr>
                <w:rStyle w:val="a7"/>
                <w:noProof/>
              </w:rPr>
              <w:t>2.</w:t>
            </w:r>
            <w:r w:rsidR="00411E6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Общие сведения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_Toc505006705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3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4C7B2EAD" w14:textId="77777777" w:rsidR="00411E63" w:rsidRDefault="00137C63">
          <w:pPr>
            <w:pStyle w:val="21"/>
            <w:tabs>
              <w:tab w:val="left" w:pos="1120"/>
              <w:tab w:val="right" w:leader="do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05006706" w:history="1">
            <w:r w:rsidR="00411E63" w:rsidRPr="009A362E">
              <w:rPr>
                <w:rStyle w:val="a7"/>
                <w:noProof/>
              </w:rPr>
              <w:t>2.1.</w:t>
            </w:r>
            <w:r w:rsidR="00411E6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Назначение документа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_Toc505006706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3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2CBA8694" w14:textId="77777777" w:rsidR="00411E63" w:rsidRDefault="00137C63">
          <w:pPr>
            <w:pStyle w:val="21"/>
            <w:tabs>
              <w:tab w:val="left" w:pos="1120"/>
              <w:tab w:val="right" w:leader="do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05006707" w:history="1">
            <w:r w:rsidR="00411E63" w:rsidRPr="009A362E">
              <w:rPr>
                <w:rStyle w:val="a7"/>
                <w:noProof/>
              </w:rPr>
              <w:t>2.2.</w:t>
            </w:r>
            <w:r w:rsidR="00411E6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Порядок оформления и предъявления результатов работ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_Toc505006707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3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0AC9AC8B" w14:textId="77777777" w:rsidR="00411E63" w:rsidRDefault="00137C63">
          <w:pPr>
            <w:pStyle w:val="11"/>
            <w:tabs>
              <w:tab w:val="left" w:pos="560"/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05006708" w:history="1">
            <w:r w:rsidR="00411E63" w:rsidRPr="009A362E">
              <w:rPr>
                <w:rStyle w:val="a7"/>
                <w:noProof/>
              </w:rPr>
              <w:t>3.</w:t>
            </w:r>
            <w:r w:rsidR="00411E6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Назначение и цели создания сайта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_Toc505006708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3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75ECFCA0" w14:textId="77777777" w:rsidR="00411E63" w:rsidRDefault="00137C63">
          <w:pPr>
            <w:pStyle w:val="21"/>
            <w:tabs>
              <w:tab w:val="left" w:pos="1120"/>
              <w:tab w:val="right" w:leader="do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05006709" w:history="1">
            <w:r w:rsidR="00411E63" w:rsidRPr="009A362E">
              <w:rPr>
                <w:rStyle w:val="a7"/>
                <w:noProof/>
              </w:rPr>
              <w:t>3.1.</w:t>
            </w:r>
            <w:r w:rsidR="00411E6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Назначение сайта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_Toc505006709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3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1FA485CE" w14:textId="77777777" w:rsidR="00411E63" w:rsidRDefault="00137C63">
          <w:pPr>
            <w:pStyle w:val="21"/>
            <w:tabs>
              <w:tab w:val="left" w:pos="1120"/>
              <w:tab w:val="right" w:leader="do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05006710" w:history="1">
            <w:r w:rsidR="00411E63" w:rsidRPr="009A362E">
              <w:rPr>
                <w:rStyle w:val="a7"/>
                <w:noProof/>
              </w:rPr>
              <w:t>3.2.</w:t>
            </w:r>
            <w:r w:rsidR="00411E6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Цели создания сайта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_Toc505006710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4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05ADF719" w14:textId="77777777" w:rsidR="00411E63" w:rsidRDefault="00137C63">
          <w:pPr>
            <w:pStyle w:val="21"/>
            <w:tabs>
              <w:tab w:val="left" w:pos="1120"/>
              <w:tab w:val="right" w:leader="do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05006711" w:history="1">
            <w:r w:rsidR="00411E63" w:rsidRPr="009A362E">
              <w:rPr>
                <w:rStyle w:val="a7"/>
                <w:noProof/>
              </w:rPr>
              <w:t>3.3.</w:t>
            </w:r>
            <w:r w:rsidR="00411E6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Целевая аудитория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_Toc505006711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4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7DED2397" w14:textId="77777777" w:rsidR="00411E63" w:rsidRDefault="00137C63">
          <w:pPr>
            <w:pStyle w:val="11"/>
            <w:tabs>
              <w:tab w:val="left" w:pos="560"/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05006712" w:history="1">
            <w:r w:rsidR="00411E63" w:rsidRPr="009A362E">
              <w:rPr>
                <w:rStyle w:val="a7"/>
                <w:noProof/>
              </w:rPr>
              <w:t>4.</w:t>
            </w:r>
            <w:r w:rsidR="00411E6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Требования к сайту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_Toc505006712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4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0D7B49D3" w14:textId="77777777" w:rsidR="00411E63" w:rsidRDefault="00137C63">
          <w:pPr>
            <w:pStyle w:val="21"/>
            <w:tabs>
              <w:tab w:val="left" w:pos="1120"/>
              <w:tab w:val="right" w:leader="do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05006713" w:history="1">
            <w:r w:rsidR="00411E63" w:rsidRPr="009A362E">
              <w:rPr>
                <w:rStyle w:val="a7"/>
                <w:noProof/>
              </w:rPr>
              <w:t>4.1.</w:t>
            </w:r>
            <w:r w:rsidR="00411E6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Требования к сайту в целом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_Toc505006713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4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4DCBE1C4" w14:textId="77777777" w:rsidR="00411E63" w:rsidRDefault="00137C63">
          <w:pPr>
            <w:pStyle w:val="31"/>
            <w:tabs>
              <w:tab w:val="left" w:pos="140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14" w:history="1">
            <w:r w:rsidR="00411E63" w:rsidRPr="009A362E">
              <w:rPr>
                <w:rStyle w:val="a7"/>
                <w:noProof/>
              </w:rPr>
              <w:t>4.1.1.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Требования к структуре и функционированию сайта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_Toc505006714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4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21A10C4C" w14:textId="77777777" w:rsidR="00411E63" w:rsidRDefault="00137C63">
          <w:pPr>
            <w:pStyle w:val="31"/>
            <w:tabs>
              <w:tab w:val="left" w:pos="140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15" w:history="1">
            <w:r w:rsidR="00411E63" w:rsidRPr="009A362E">
              <w:rPr>
                <w:rStyle w:val="a7"/>
                <w:noProof/>
              </w:rPr>
              <w:t>4.1.2.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Требования к персоналу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_Toc505006715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4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3A618F42" w14:textId="77777777" w:rsidR="00411E63" w:rsidRDefault="00137C63">
          <w:pPr>
            <w:pStyle w:val="31"/>
            <w:tabs>
              <w:tab w:val="left" w:pos="140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16" w:history="1">
            <w:r w:rsidR="00411E63" w:rsidRPr="009A362E">
              <w:rPr>
                <w:rStyle w:val="a7"/>
                <w:noProof/>
              </w:rPr>
              <w:t>4.1.3.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Требования к сохранности информации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_Toc505006716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4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4BC1B409" w14:textId="77777777" w:rsidR="00411E63" w:rsidRDefault="00137C63">
          <w:pPr>
            <w:pStyle w:val="31"/>
            <w:tabs>
              <w:tab w:val="left" w:pos="140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17" w:history="1">
            <w:r w:rsidR="00411E63" w:rsidRPr="009A362E">
              <w:rPr>
                <w:rStyle w:val="a7"/>
                <w:noProof/>
              </w:rPr>
              <w:t>4.1.4.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Требования к разграничению доступа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_Toc505006717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4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6124AE09" w14:textId="77777777" w:rsidR="00411E63" w:rsidRDefault="00137C63">
          <w:pPr>
            <w:pStyle w:val="21"/>
            <w:tabs>
              <w:tab w:val="left" w:pos="1120"/>
              <w:tab w:val="right" w:leader="do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05006718" w:history="1">
            <w:r w:rsidR="00411E63" w:rsidRPr="009A362E">
              <w:rPr>
                <w:rStyle w:val="a7"/>
                <w:noProof/>
              </w:rPr>
              <w:t>4.2.</w:t>
            </w:r>
            <w:r w:rsidR="00411E6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Требования к функциям (задачам), выполняемым сайтом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_Toc505006718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7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57357745" w14:textId="77777777" w:rsidR="00411E63" w:rsidRDefault="00137C63">
          <w:pPr>
            <w:pStyle w:val="31"/>
            <w:tabs>
              <w:tab w:val="left" w:pos="140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19" w:history="1">
            <w:r w:rsidR="00411E63" w:rsidRPr="009A362E">
              <w:rPr>
                <w:rStyle w:val="a7"/>
                <w:noProof/>
              </w:rPr>
              <w:t>4.2.1.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Сценарий проведения конкурса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_Toc505006719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7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392D7067" w14:textId="77777777" w:rsidR="00411E63" w:rsidRDefault="00137C63">
          <w:pPr>
            <w:pStyle w:val="31"/>
            <w:tabs>
              <w:tab w:val="left" w:pos="140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20" w:history="1">
            <w:r w:rsidR="00411E63" w:rsidRPr="009A362E">
              <w:rPr>
                <w:rStyle w:val="a7"/>
                <w:noProof/>
              </w:rPr>
              <w:t>4.2.2.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Основные требования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_Toc505006720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8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1F3DED32" w14:textId="77777777" w:rsidR="00411E63" w:rsidRDefault="00137C63">
          <w:pPr>
            <w:pStyle w:val="31"/>
            <w:tabs>
              <w:tab w:val="left" w:pos="168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21" w:history="1">
            <w:r w:rsidR="00411E63" w:rsidRPr="009A362E">
              <w:rPr>
                <w:rStyle w:val="a7"/>
                <w:noProof/>
              </w:rPr>
              <w:t>4.2.2.1.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Структура сайта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_Toc505006721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8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25C15F79" w14:textId="77777777" w:rsidR="00411E63" w:rsidRDefault="00137C63">
          <w:pPr>
            <w:pStyle w:val="31"/>
            <w:tabs>
              <w:tab w:val="left" w:pos="168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22" w:history="1">
            <w:r w:rsidR="00411E63" w:rsidRPr="009A362E">
              <w:rPr>
                <w:rStyle w:val="a7"/>
                <w:noProof/>
              </w:rPr>
              <w:t>4.2.2.2.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Навигация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_Toc505006722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8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0678634D" w14:textId="77777777" w:rsidR="00411E63" w:rsidRDefault="00137C63">
          <w:pPr>
            <w:pStyle w:val="31"/>
            <w:tabs>
              <w:tab w:val="left" w:pos="168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23" w:history="1">
            <w:r w:rsidR="00411E63" w:rsidRPr="009A362E">
              <w:rPr>
                <w:rStyle w:val="a7"/>
                <w:noProof/>
              </w:rPr>
              <w:t>4.2.2.3.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Наполнение сайта (контент)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_Toc505006723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9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5386393E" w14:textId="77777777" w:rsidR="00411E63" w:rsidRDefault="00137C63">
          <w:pPr>
            <w:pStyle w:val="31"/>
            <w:tabs>
              <w:tab w:val="left" w:pos="168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24" w:history="1">
            <w:r w:rsidR="00411E63" w:rsidRPr="009A362E">
              <w:rPr>
                <w:rStyle w:val="a7"/>
                <w:noProof/>
              </w:rPr>
              <w:t>4.2.2.4.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Система навигации (карта сайта)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_Toc505006724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10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5F4EE92C" w14:textId="77777777" w:rsidR="00411E63" w:rsidRDefault="00137C63">
          <w:pPr>
            <w:pStyle w:val="31"/>
            <w:tabs>
              <w:tab w:val="left" w:pos="140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25" w:history="1">
            <w:r w:rsidR="00411E63" w:rsidRPr="009A362E">
              <w:rPr>
                <w:rStyle w:val="a7"/>
                <w:noProof/>
              </w:rPr>
              <w:t>4.2.3.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Требования к функциональным возможностям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_Toc505006725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18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71541B2B" w14:textId="77777777" w:rsidR="00411E63" w:rsidRDefault="00137C63">
          <w:pPr>
            <w:pStyle w:val="31"/>
            <w:tabs>
              <w:tab w:val="left" w:pos="168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26" w:history="1">
            <w:r w:rsidR="00411E63" w:rsidRPr="009A362E">
              <w:rPr>
                <w:rStyle w:val="a7"/>
                <w:noProof/>
                <w:lang w:val="en-US"/>
              </w:rPr>
              <w:t>4.2.3.1.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Система управления контентом (</w:t>
            </w:r>
            <w:r w:rsidR="00411E63" w:rsidRPr="009A362E">
              <w:rPr>
                <w:rStyle w:val="a7"/>
                <w:noProof/>
                <w:lang w:val="en-US"/>
              </w:rPr>
              <w:t>CMS)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_Toc505006726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18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42A326D3" w14:textId="77777777" w:rsidR="00411E63" w:rsidRDefault="00137C63">
          <w:pPr>
            <w:pStyle w:val="31"/>
            <w:tabs>
              <w:tab w:val="left" w:pos="168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27" w:history="1">
            <w:r w:rsidR="00411E63" w:rsidRPr="009A362E">
              <w:rPr>
                <w:rStyle w:val="a7"/>
                <w:noProof/>
                <w:lang w:val="en-US"/>
              </w:rPr>
              <w:t>4.2.3.2.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  <w:lang w:val="en-US"/>
              </w:rPr>
              <w:t>Типовые статические страницы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_Toc505006727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18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08153D34" w14:textId="77777777" w:rsidR="00411E63" w:rsidRDefault="00137C63">
          <w:pPr>
            <w:pStyle w:val="31"/>
            <w:tabs>
              <w:tab w:val="left" w:pos="168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28" w:history="1">
            <w:r w:rsidR="00411E63" w:rsidRPr="009A362E">
              <w:rPr>
                <w:rStyle w:val="a7"/>
                <w:noProof/>
                <w:lang w:val="en-US"/>
              </w:rPr>
              <w:t>4.2.3.3.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  <w:lang w:val="en-US"/>
              </w:rPr>
              <w:t>Функциональные возможности разделов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_Toc505006728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18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31D9B17C" w14:textId="77777777" w:rsidR="00411E63" w:rsidRDefault="00137C63">
          <w:pPr>
            <w:pStyle w:val="31"/>
            <w:tabs>
              <w:tab w:val="left" w:pos="168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29" w:history="1">
            <w:r w:rsidR="00411E63" w:rsidRPr="009A362E">
              <w:rPr>
                <w:rStyle w:val="a7"/>
                <w:noProof/>
              </w:rPr>
              <w:t>4.2.3.3.1.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Главная страница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_Toc505006729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18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077AA15D" w14:textId="77777777" w:rsidR="00411E63" w:rsidRDefault="00137C63">
          <w:pPr>
            <w:pStyle w:val="31"/>
            <w:tabs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30" w:history="1">
            <w:r w:rsidR="00411E63" w:rsidRPr="009A362E">
              <w:rPr>
                <w:rStyle w:val="a7"/>
                <w:noProof/>
              </w:rPr>
              <w:t>Организаторы проекта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_Toc505006730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18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068D32EC" w14:textId="77777777" w:rsidR="00411E63" w:rsidRDefault="00137C63">
          <w:pPr>
            <w:pStyle w:val="31"/>
            <w:tabs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31" w:history="1">
            <w:r w:rsidR="00411E63" w:rsidRPr="009A362E">
              <w:rPr>
                <w:rStyle w:val="a7"/>
                <w:noProof/>
              </w:rPr>
              <w:t>Новостная лента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_Toc505006731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19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71E73BCF" w14:textId="77777777" w:rsidR="00411E63" w:rsidRDefault="00137C63">
          <w:pPr>
            <w:pStyle w:val="31"/>
            <w:tabs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32" w:history="1">
            <w:r w:rsidR="00411E63" w:rsidRPr="009A362E">
              <w:rPr>
                <w:rStyle w:val="a7"/>
                <w:noProof/>
              </w:rPr>
              <w:t>Краткое описание проекта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_Toc505006732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19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4EEE5741" w14:textId="77777777" w:rsidR="00411E63" w:rsidRDefault="00137C63">
          <w:pPr>
            <w:pStyle w:val="31"/>
            <w:tabs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33" w:history="1">
            <w:r w:rsidR="00411E63" w:rsidRPr="009A362E">
              <w:rPr>
                <w:rStyle w:val="a7"/>
                <w:noProof/>
              </w:rPr>
              <w:t>Публикации в СМИ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_Toc505006733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19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2896378D" w14:textId="77777777" w:rsidR="00411E63" w:rsidRDefault="00137C63">
          <w:pPr>
            <w:pStyle w:val="31"/>
            <w:tabs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34" w:history="1">
            <w:r w:rsidR="00411E63" w:rsidRPr="009A362E">
              <w:rPr>
                <w:rStyle w:val="a7"/>
                <w:noProof/>
              </w:rPr>
              <w:t>Календарь событий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_Toc505006734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19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25DDD505" w14:textId="77777777" w:rsidR="00411E63" w:rsidRDefault="00137C63">
          <w:pPr>
            <w:pStyle w:val="31"/>
            <w:tabs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35" w:history="1">
            <w:r w:rsidR="00411E63" w:rsidRPr="009A362E">
              <w:rPr>
                <w:rStyle w:val="a7"/>
                <w:noProof/>
              </w:rPr>
              <w:t>Карта РФ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_Toc505006735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20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4A41EE84" w14:textId="77777777" w:rsidR="00411E63" w:rsidRDefault="00137C63">
          <w:pPr>
            <w:pStyle w:val="31"/>
            <w:tabs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36" w:history="1">
            <w:r w:rsidR="00411E63" w:rsidRPr="009A362E">
              <w:rPr>
                <w:rStyle w:val="a7"/>
                <w:noProof/>
              </w:rPr>
              <w:t>Слайд-шоу изображений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_Toc505006736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20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5E6825A7" w14:textId="77777777" w:rsidR="00411E63" w:rsidRDefault="00137C63">
          <w:pPr>
            <w:pStyle w:val="31"/>
            <w:tabs>
              <w:tab w:val="left" w:pos="168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37" w:history="1">
            <w:r w:rsidR="00411E63" w:rsidRPr="009A362E">
              <w:rPr>
                <w:rStyle w:val="a7"/>
                <w:noProof/>
              </w:rPr>
              <w:t>4.2.3.3.2.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Новости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_Toc505006737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20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5C79607E" w14:textId="77777777" w:rsidR="00411E63" w:rsidRDefault="00137C63">
          <w:pPr>
            <w:pStyle w:val="31"/>
            <w:tabs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38" w:history="1">
            <w:r w:rsidR="00411E63" w:rsidRPr="009A362E">
              <w:rPr>
                <w:rStyle w:val="a7"/>
                <w:noProof/>
              </w:rPr>
              <w:t>Новость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_Toc505006738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20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3777A009" w14:textId="77777777" w:rsidR="00411E63" w:rsidRDefault="00137C63">
          <w:pPr>
            <w:pStyle w:val="31"/>
            <w:tabs>
              <w:tab w:val="left" w:pos="168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39" w:history="1">
            <w:r w:rsidR="00411E63" w:rsidRPr="009A362E">
              <w:rPr>
                <w:rStyle w:val="a7"/>
                <w:noProof/>
              </w:rPr>
              <w:t>4.2.3.3.3.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О проекте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_Toc505006739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20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03434015" w14:textId="77777777" w:rsidR="00411E63" w:rsidRDefault="00137C63">
          <w:pPr>
            <w:pStyle w:val="31"/>
            <w:tabs>
              <w:tab w:val="left" w:pos="168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40" w:history="1">
            <w:r w:rsidR="00411E63" w:rsidRPr="009A362E">
              <w:rPr>
                <w:rStyle w:val="a7"/>
                <w:noProof/>
              </w:rPr>
              <w:t>4.2.3.3.4.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Положение о конкурсе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_Toc505006740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21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45FE0BB1" w14:textId="77777777" w:rsidR="00411E63" w:rsidRDefault="00137C63">
          <w:pPr>
            <w:pStyle w:val="31"/>
            <w:tabs>
              <w:tab w:val="left" w:pos="168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41" w:history="1">
            <w:r w:rsidR="00411E63" w:rsidRPr="009A362E">
              <w:rPr>
                <w:rStyle w:val="a7"/>
                <w:noProof/>
              </w:rPr>
              <w:t>4.2.3.3.5.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Конкурсы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_Toc505006741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21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3E1369A2" w14:textId="77777777" w:rsidR="00411E63" w:rsidRDefault="00137C63">
          <w:pPr>
            <w:pStyle w:val="31"/>
            <w:tabs>
              <w:tab w:val="left" w:pos="168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42" w:history="1">
            <w:r w:rsidR="00411E63" w:rsidRPr="009A362E">
              <w:rPr>
                <w:rStyle w:val="a7"/>
                <w:noProof/>
              </w:rPr>
              <w:t>4.2.3.3.6.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Кейс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_Toc505006742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21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09C83EA7" w14:textId="77777777" w:rsidR="00411E63" w:rsidRDefault="00137C63">
          <w:pPr>
            <w:pStyle w:val="31"/>
            <w:tabs>
              <w:tab w:val="left" w:pos="168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43" w:history="1">
            <w:r w:rsidR="00411E63" w:rsidRPr="009A362E">
              <w:rPr>
                <w:rStyle w:val="a7"/>
                <w:noProof/>
              </w:rPr>
              <w:t>4.2.3.3.7.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Партнерам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_Toc505006743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21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62183521" w14:textId="77777777" w:rsidR="00411E63" w:rsidRDefault="00137C63">
          <w:pPr>
            <w:pStyle w:val="31"/>
            <w:tabs>
              <w:tab w:val="left" w:pos="168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44" w:history="1">
            <w:r w:rsidR="00411E63" w:rsidRPr="009A362E">
              <w:rPr>
                <w:rStyle w:val="a7"/>
                <w:noProof/>
              </w:rPr>
              <w:t>4.2.3.3.8.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Учебным заведениям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_Toc505006744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23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55BB1020" w14:textId="77777777" w:rsidR="00411E63" w:rsidRDefault="00137C63">
          <w:pPr>
            <w:pStyle w:val="31"/>
            <w:tabs>
              <w:tab w:val="left" w:pos="168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45" w:history="1">
            <w:r w:rsidR="00411E63" w:rsidRPr="009A362E">
              <w:rPr>
                <w:rStyle w:val="a7"/>
                <w:noProof/>
              </w:rPr>
              <w:t>4.2.3.3.9.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Наши партнеры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_Toc505006745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25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04666D00" w14:textId="77777777" w:rsidR="00411E63" w:rsidRDefault="00137C63">
          <w:pPr>
            <w:pStyle w:val="31"/>
            <w:tabs>
              <w:tab w:val="left" w:pos="196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46" w:history="1">
            <w:r w:rsidR="00411E63" w:rsidRPr="009A362E">
              <w:rPr>
                <w:rStyle w:val="a7"/>
                <w:noProof/>
              </w:rPr>
              <w:t>4.2.3.3.10.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Результаты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_Toc505006746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26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68705684" w14:textId="77777777" w:rsidR="00411E63" w:rsidRDefault="00137C63">
          <w:pPr>
            <w:pStyle w:val="31"/>
            <w:tabs>
              <w:tab w:val="left" w:pos="196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47" w:history="1">
            <w:r w:rsidR="00411E63" w:rsidRPr="009A362E">
              <w:rPr>
                <w:rStyle w:val="a7"/>
                <w:noProof/>
              </w:rPr>
              <w:t>4.2.3.3.11.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Контакты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_Toc505006747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26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38B3E4AA" w14:textId="77777777" w:rsidR="00411E63" w:rsidRDefault="00137C63">
          <w:pPr>
            <w:pStyle w:val="31"/>
            <w:tabs>
              <w:tab w:val="left" w:pos="196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48" w:history="1">
            <w:r w:rsidR="00411E63" w:rsidRPr="009A362E">
              <w:rPr>
                <w:rStyle w:val="a7"/>
                <w:noProof/>
              </w:rPr>
              <w:t>4.2.3.3.12.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Личный кабинет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_Toc505006748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26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68581802" w14:textId="77777777" w:rsidR="00411E63" w:rsidRDefault="00137C63">
          <w:pPr>
            <w:pStyle w:val="31"/>
            <w:tabs>
              <w:tab w:val="left" w:pos="140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49" w:history="1">
            <w:r w:rsidR="00411E63" w:rsidRPr="009A362E">
              <w:rPr>
                <w:rStyle w:val="a7"/>
                <w:noProof/>
              </w:rPr>
              <w:t>4.2.4.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Требования к дизайну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_Toc505006749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38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169E0528" w14:textId="77777777" w:rsidR="00411E63" w:rsidRDefault="00137C63">
          <w:pPr>
            <w:pStyle w:val="31"/>
            <w:tabs>
              <w:tab w:val="left" w:pos="140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50" w:history="1">
            <w:r w:rsidR="00411E63" w:rsidRPr="009A362E">
              <w:rPr>
                <w:rStyle w:val="a7"/>
                <w:noProof/>
              </w:rPr>
              <w:t>4.2.5.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Общие требования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_Toc505006750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38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47388FBF" w14:textId="77777777" w:rsidR="00411E63" w:rsidRDefault="00137C63">
          <w:pPr>
            <w:pStyle w:val="31"/>
            <w:tabs>
              <w:tab w:val="left" w:pos="168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51" w:history="1">
            <w:r w:rsidR="00411E63" w:rsidRPr="009A362E">
              <w:rPr>
                <w:rStyle w:val="a7"/>
                <w:noProof/>
              </w:rPr>
              <w:t>4.2.5.1.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Типовые навигационные и информационные элементы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_Toc505006751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38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5FEF5F69" w14:textId="77777777" w:rsidR="00411E63" w:rsidRDefault="00137C63">
          <w:pPr>
            <w:pStyle w:val="31"/>
            <w:tabs>
              <w:tab w:val="left" w:pos="168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52" w:history="1">
            <w:r w:rsidR="00411E63" w:rsidRPr="009A362E">
              <w:rPr>
                <w:rStyle w:val="a7"/>
                <w:noProof/>
              </w:rPr>
              <w:t>4.2.5.2.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Шапка сайта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_Toc505006752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39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7D2C34DA" w14:textId="77777777" w:rsidR="00411E63" w:rsidRDefault="00137C63">
          <w:pPr>
            <w:pStyle w:val="31"/>
            <w:tabs>
              <w:tab w:val="left" w:pos="168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53" w:history="1">
            <w:r w:rsidR="00411E63" w:rsidRPr="009A362E">
              <w:rPr>
                <w:rStyle w:val="a7"/>
                <w:noProof/>
              </w:rPr>
              <w:t>4.2.5.3.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Основное и боковое меню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_Toc505006753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39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23F49D1D" w14:textId="77777777" w:rsidR="00411E63" w:rsidRDefault="00137C63">
          <w:pPr>
            <w:pStyle w:val="31"/>
            <w:tabs>
              <w:tab w:val="left" w:pos="168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54" w:history="1">
            <w:r w:rsidR="00411E63" w:rsidRPr="009A362E">
              <w:rPr>
                <w:rStyle w:val="a7"/>
                <w:noProof/>
              </w:rPr>
              <w:t>4.2.5.4.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Основное поле контента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_Toc505006754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39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7A3C1635" w14:textId="77777777" w:rsidR="00411E63" w:rsidRDefault="00137C63">
          <w:pPr>
            <w:pStyle w:val="31"/>
            <w:tabs>
              <w:tab w:val="left" w:pos="1680"/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55" w:history="1">
            <w:r w:rsidR="00411E63" w:rsidRPr="009A362E">
              <w:rPr>
                <w:rStyle w:val="a7"/>
                <w:noProof/>
              </w:rPr>
              <w:t>4.2.5.5.</w:t>
            </w:r>
            <w:r w:rsidR="00411E63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Подвал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_Toc505006755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39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6E2CE3B1" w14:textId="77777777" w:rsidR="00411E63" w:rsidRDefault="00137C63">
          <w:pPr>
            <w:pStyle w:val="21"/>
            <w:tabs>
              <w:tab w:val="left" w:pos="840"/>
              <w:tab w:val="right" w:leader="dot" w:pos="9339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505006756" w:history="1">
            <w:r w:rsidR="00411E63" w:rsidRPr="009A362E">
              <w:rPr>
                <w:rStyle w:val="a7"/>
                <w:noProof/>
              </w:rPr>
              <w:t>5.</w:t>
            </w:r>
            <w:r w:rsidR="00411E6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ru-RU"/>
              </w:rPr>
              <w:tab/>
            </w:r>
            <w:r w:rsidR="00411E63" w:rsidRPr="009A362E">
              <w:rPr>
                <w:rStyle w:val="a7"/>
                <w:noProof/>
              </w:rPr>
              <w:t>Состав и содержание работ по созданию сайта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_Toc505006756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40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4B27E1A1" w14:textId="77777777" w:rsidR="00411E63" w:rsidRDefault="00137C63">
          <w:pPr>
            <w:pStyle w:val="31"/>
            <w:tabs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57" w:history="1">
            <w:r w:rsidR="00411E63" w:rsidRPr="009A362E">
              <w:rPr>
                <w:rStyle w:val="a7"/>
                <w:noProof/>
              </w:rPr>
              <w:t>Этап 1. Открытая часть сайта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_Toc505006757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40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5407BFB8" w14:textId="77777777" w:rsidR="00411E63" w:rsidRDefault="00137C63">
          <w:pPr>
            <w:pStyle w:val="31"/>
            <w:tabs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58" w:history="1">
            <w:r w:rsidR="00411E63" w:rsidRPr="009A362E">
              <w:rPr>
                <w:rStyle w:val="a7"/>
                <w:noProof/>
              </w:rPr>
              <w:t>Этап 2. Функционал проведения конкурса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_Toc505006758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40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4852D4B4" w14:textId="77777777" w:rsidR="00411E63" w:rsidRDefault="00137C63">
          <w:pPr>
            <w:pStyle w:val="31"/>
            <w:tabs>
              <w:tab w:val="right" w:leader="dot" w:pos="9339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505006759" w:history="1">
            <w:r w:rsidR="00411E63" w:rsidRPr="009A362E">
              <w:rPr>
                <w:rStyle w:val="a7"/>
                <w:noProof/>
              </w:rPr>
              <w:t>Этап 3. Завершение конкурса</w:t>
            </w:r>
            <w:r w:rsidR="00411E63">
              <w:rPr>
                <w:noProof/>
                <w:webHidden/>
              </w:rPr>
              <w:tab/>
            </w:r>
            <w:r w:rsidR="006B1758">
              <w:rPr>
                <w:noProof/>
                <w:webHidden/>
              </w:rPr>
              <w:fldChar w:fldCharType="begin"/>
            </w:r>
            <w:r w:rsidR="00411E63">
              <w:rPr>
                <w:noProof/>
                <w:webHidden/>
              </w:rPr>
              <w:instrText xml:space="preserve"> PAGEREF _Toc505006759 \h </w:instrText>
            </w:r>
            <w:r w:rsidR="006B1758">
              <w:rPr>
                <w:noProof/>
                <w:webHidden/>
              </w:rPr>
            </w:r>
            <w:r w:rsidR="006B1758">
              <w:rPr>
                <w:noProof/>
                <w:webHidden/>
              </w:rPr>
              <w:fldChar w:fldCharType="separate"/>
            </w:r>
            <w:r w:rsidR="00411E63">
              <w:rPr>
                <w:noProof/>
                <w:webHidden/>
              </w:rPr>
              <w:t>41</w:t>
            </w:r>
            <w:r w:rsidR="006B1758">
              <w:rPr>
                <w:noProof/>
                <w:webHidden/>
              </w:rPr>
              <w:fldChar w:fldCharType="end"/>
            </w:r>
          </w:hyperlink>
        </w:p>
        <w:p w14:paraId="2CB6D595" w14:textId="77777777" w:rsidR="00520A4F" w:rsidRDefault="006B1758">
          <w:r>
            <w:rPr>
              <w:b/>
              <w:bCs/>
              <w:noProof/>
            </w:rPr>
            <w:fldChar w:fldCharType="end"/>
          </w:r>
        </w:p>
      </w:sdtContent>
    </w:sdt>
    <w:p w14:paraId="7D2C86F2" w14:textId="77777777" w:rsidR="00520A4F" w:rsidRPr="00520A4F" w:rsidRDefault="00520A4F" w:rsidP="00520A4F"/>
    <w:p w14:paraId="3041FF9B" w14:textId="77777777" w:rsidR="00573CFB" w:rsidRDefault="00573CFB" w:rsidP="008B3C92">
      <w:pPr>
        <w:pStyle w:val="1"/>
        <w:numPr>
          <w:ilvl w:val="0"/>
          <w:numId w:val="38"/>
        </w:numPr>
      </w:pPr>
      <w:bookmarkStart w:id="1" w:name="_Toc505006704"/>
      <w:r>
        <w:t>Термины и определения</w:t>
      </w:r>
      <w:bookmarkEnd w:id="1"/>
    </w:p>
    <w:p w14:paraId="6EF7A35D" w14:textId="77777777" w:rsidR="00573CFB" w:rsidRDefault="00573CFB" w:rsidP="00573CFB">
      <w:r>
        <w:t>Специальные термины, используемые в настоящем Техническом задании приведены в таблице ниже. 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tbl>
      <w:tblPr>
        <w:tblStyle w:val="a3"/>
        <w:tblW w:w="9339" w:type="dxa"/>
        <w:tblLayout w:type="fixed"/>
        <w:tblLook w:val="04A0" w:firstRow="1" w:lastRow="0" w:firstColumn="1" w:lastColumn="0" w:noHBand="0" w:noVBand="1"/>
      </w:tblPr>
      <w:tblGrid>
        <w:gridCol w:w="4669"/>
        <w:gridCol w:w="4670"/>
      </w:tblGrid>
      <w:tr w:rsidR="005F6D3A" w14:paraId="5DBE898D" w14:textId="77777777" w:rsidTr="005F6D3A">
        <w:tc>
          <w:tcPr>
            <w:tcW w:w="4669" w:type="dxa"/>
          </w:tcPr>
          <w:p w14:paraId="2D43209F" w14:textId="77777777" w:rsidR="005F6D3A" w:rsidRPr="005F6D3A" w:rsidRDefault="005F6D3A" w:rsidP="005F6D3A">
            <w:pPr>
              <w:jc w:val="center"/>
              <w:rPr>
                <w:b/>
              </w:rPr>
            </w:pPr>
            <w:r w:rsidRPr="005F6D3A">
              <w:rPr>
                <w:b/>
              </w:rPr>
              <w:t>Термин</w:t>
            </w:r>
          </w:p>
        </w:tc>
        <w:tc>
          <w:tcPr>
            <w:tcW w:w="4670" w:type="dxa"/>
          </w:tcPr>
          <w:p w14:paraId="034734BB" w14:textId="77777777" w:rsidR="005F6D3A" w:rsidRPr="005F6D3A" w:rsidRDefault="005F6D3A" w:rsidP="005F6D3A">
            <w:pPr>
              <w:jc w:val="center"/>
              <w:rPr>
                <w:b/>
              </w:rPr>
            </w:pPr>
            <w:r w:rsidRPr="005F6D3A">
              <w:rPr>
                <w:b/>
              </w:rPr>
              <w:t>Определение</w:t>
            </w:r>
          </w:p>
        </w:tc>
      </w:tr>
      <w:tr w:rsidR="005F6D3A" w14:paraId="58DEC94A" w14:textId="77777777" w:rsidTr="005F6D3A">
        <w:tc>
          <w:tcPr>
            <w:tcW w:w="4669" w:type="dxa"/>
          </w:tcPr>
          <w:p w14:paraId="71AFD916" w14:textId="77777777" w:rsidR="005F6D3A" w:rsidRDefault="005F6D3A" w:rsidP="005F6D3A">
            <w:r>
              <w:t>Конкурс</w:t>
            </w:r>
          </w:p>
        </w:tc>
        <w:tc>
          <w:tcPr>
            <w:tcW w:w="4670" w:type="dxa"/>
          </w:tcPr>
          <w:p w14:paraId="0228234C" w14:textId="77777777" w:rsidR="005F6D3A" w:rsidRDefault="005F6D3A" w:rsidP="005F6D3A">
            <w:r>
              <w:t>Это регулярное и длительное мероприятие ШРД, на котором Команды Учащихся разрабатывают проекты и выполняют прикладные исследования на основе реальных задач Партнеров.</w:t>
            </w:r>
          </w:p>
        </w:tc>
      </w:tr>
      <w:tr w:rsidR="005F6D3A" w14:paraId="3808DD5A" w14:textId="77777777" w:rsidTr="005F6D3A">
        <w:tc>
          <w:tcPr>
            <w:tcW w:w="4669" w:type="dxa"/>
          </w:tcPr>
          <w:p w14:paraId="75DCFBF1" w14:textId="77777777" w:rsidR="005F6D3A" w:rsidRDefault="005F6D3A" w:rsidP="005F6D3A">
            <w:r>
              <w:t>Кейс</w:t>
            </w:r>
          </w:p>
        </w:tc>
        <w:tc>
          <w:tcPr>
            <w:tcW w:w="4670" w:type="dxa"/>
          </w:tcPr>
          <w:p w14:paraId="39BA3826" w14:textId="77777777" w:rsidR="005F6D3A" w:rsidRDefault="005F6D3A" w:rsidP="005F6D3A">
            <w:r>
              <w:t>Реальная задача по определенной тематике, поставленная Партнером в рамках Конкурса.</w:t>
            </w:r>
          </w:p>
        </w:tc>
      </w:tr>
      <w:tr w:rsidR="005F6D3A" w14:paraId="282744CB" w14:textId="77777777" w:rsidTr="005F6D3A">
        <w:tc>
          <w:tcPr>
            <w:tcW w:w="4669" w:type="dxa"/>
          </w:tcPr>
          <w:p w14:paraId="47208D7A" w14:textId="77777777" w:rsidR="005F6D3A" w:rsidRDefault="005F6D3A" w:rsidP="005F6D3A">
            <w:r>
              <w:t>Партнер</w:t>
            </w:r>
          </w:p>
        </w:tc>
        <w:tc>
          <w:tcPr>
            <w:tcW w:w="4670" w:type="dxa"/>
          </w:tcPr>
          <w:p w14:paraId="46E05B9C" w14:textId="77777777" w:rsidR="005F6D3A" w:rsidRDefault="005F6D3A" w:rsidP="005F6D3A">
            <w:r>
              <w:t>Компания, предоставившая Кейсы для участия в Конкурсе.</w:t>
            </w:r>
          </w:p>
        </w:tc>
      </w:tr>
      <w:tr w:rsidR="005F6D3A" w14:paraId="3B914663" w14:textId="77777777" w:rsidTr="005F6D3A">
        <w:tc>
          <w:tcPr>
            <w:tcW w:w="4669" w:type="dxa"/>
          </w:tcPr>
          <w:p w14:paraId="0586E06A" w14:textId="77777777" w:rsidR="005F6D3A" w:rsidRDefault="005F6D3A" w:rsidP="005F6D3A">
            <w:r>
              <w:t>Команда Учащихся</w:t>
            </w:r>
          </w:p>
        </w:tc>
        <w:tc>
          <w:tcPr>
            <w:tcW w:w="4670" w:type="dxa"/>
          </w:tcPr>
          <w:p w14:paraId="225BEC9F" w14:textId="77777777" w:rsidR="005F6D3A" w:rsidRDefault="005F6D3A" w:rsidP="005F6D3A">
            <w:r>
              <w:t>Учащиеся, работающие над одним Кейсом Конкурса.</w:t>
            </w:r>
          </w:p>
        </w:tc>
      </w:tr>
      <w:tr w:rsidR="005F6D3A" w14:paraId="4E575C4F" w14:textId="77777777" w:rsidTr="005F6D3A">
        <w:tc>
          <w:tcPr>
            <w:tcW w:w="4669" w:type="dxa"/>
          </w:tcPr>
          <w:p w14:paraId="4F460766" w14:textId="77777777" w:rsidR="005F6D3A" w:rsidRDefault="005F6D3A" w:rsidP="005F6D3A">
            <w:r>
              <w:t>Учащийся</w:t>
            </w:r>
          </w:p>
        </w:tc>
        <w:tc>
          <w:tcPr>
            <w:tcW w:w="4670" w:type="dxa"/>
          </w:tcPr>
          <w:p w14:paraId="4C96C02D" w14:textId="77777777" w:rsidR="005F6D3A" w:rsidRDefault="005F6D3A" w:rsidP="005F6D3A">
            <w:r>
              <w:t>Студент или школьник Учебного заведения.</w:t>
            </w:r>
          </w:p>
        </w:tc>
      </w:tr>
      <w:tr w:rsidR="005F6D3A" w14:paraId="3FBCAFB1" w14:textId="77777777" w:rsidTr="005F6D3A">
        <w:tc>
          <w:tcPr>
            <w:tcW w:w="4669" w:type="dxa"/>
          </w:tcPr>
          <w:p w14:paraId="087D1400" w14:textId="77777777" w:rsidR="005F6D3A" w:rsidRDefault="005F6D3A" w:rsidP="005F6D3A">
            <w:r>
              <w:lastRenderedPageBreak/>
              <w:t>Учебное заведение</w:t>
            </w:r>
          </w:p>
        </w:tc>
        <w:tc>
          <w:tcPr>
            <w:tcW w:w="4670" w:type="dxa"/>
          </w:tcPr>
          <w:p w14:paraId="4174FA8C" w14:textId="77777777" w:rsidR="005F6D3A" w:rsidRDefault="005F6D3A" w:rsidP="005F6D3A">
            <w:r>
              <w:t>Школа или ВУЗ.</w:t>
            </w:r>
          </w:p>
        </w:tc>
      </w:tr>
      <w:tr w:rsidR="005F6D3A" w14:paraId="4C66ED6E" w14:textId="77777777" w:rsidTr="005F6D3A">
        <w:tc>
          <w:tcPr>
            <w:tcW w:w="4669" w:type="dxa"/>
          </w:tcPr>
          <w:p w14:paraId="44ACE32E" w14:textId="77777777" w:rsidR="005F6D3A" w:rsidRDefault="005F6D3A" w:rsidP="005F6D3A">
            <w:r>
              <w:t>Календарь</w:t>
            </w:r>
          </w:p>
        </w:tc>
        <w:tc>
          <w:tcPr>
            <w:tcW w:w="4670" w:type="dxa"/>
          </w:tcPr>
          <w:p w14:paraId="3794394C" w14:textId="77777777" w:rsidR="005F6D3A" w:rsidRDefault="005F6D3A" w:rsidP="005F6D3A">
            <w:r>
              <w:t>Список Событий Конкурса или Кейса.</w:t>
            </w:r>
          </w:p>
        </w:tc>
      </w:tr>
      <w:tr w:rsidR="005F6D3A" w14:paraId="1D69D243" w14:textId="77777777" w:rsidTr="005F6D3A">
        <w:tc>
          <w:tcPr>
            <w:tcW w:w="4669" w:type="dxa"/>
          </w:tcPr>
          <w:p w14:paraId="23AF601E" w14:textId="77777777" w:rsidR="005F6D3A" w:rsidRDefault="005F6D3A" w:rsidP="005F6D3A">
            <w:r>
              <w:t>Событие</w:t>
            </w:r>
          </w:p>
        </w:tc>
        <w:tc>
          <w:tcPr>
            <w:tcW w:w="4670" w:type="dxa"/>
          </w:tcPr>
          <w:p w14:paraId="1A07197F" w14:textId="77777777" w:rsidR="005F6D3A" w:rsidRDefault="005F6D3A" w:rsidP="005F6D3A">
            <w:r>
              <w:t>Плановое мероприятие Конкурса или Кейса, имеющие дату начала и конца.</w:t>
            </w:r>
          </w:p>
        </w:tc>
      </w:tr>
      <w:tr w:rsidR="005F6D3A" w14:paraId="2A2EDB34" w14:textId="77777777" w:rsidTr="005F6D3A">
        <w:tc>
          <w:tcPr>
            <w:tcW w:w="4669" w:type="dxa"/>
          </w:tcPr>
          <w:p w14:paraId="7FB425DC" w14:textId="77777777" w:rsidR="005F6D3A" w:rsidRDefault="005F6D3A" w:rsidP="005F6D3A">
            <w:r>
              <w:t>Рабочее пространство</w:t>
            </w:r>
          </w:p>
        </w:tc>
        <w:tc>
          <w:tcPr>
            <w:tcW w:w="4670" w:type="dxa"/>
          </w:tcPr>
          <w:p w14:paraId="3D1D5ABD" w14:textId="77777777" w:rsidR="005F6D3A" w:rsidRDefault="005F6D3A" w:rsidP="005F6D3A">
            <w:r>
              <w:t>Закрытый раздел, в котором Команда Кейса добавляет результаты выполнения Кейса.</w:t>
            </w:r>
          </w:p>
        </w:tc>
      </w:tr>
      <w:tr w:rsidR="005F6D3A" w14:paraId="194DCB2E" w14:textId="77777777" w:rsidTr="005F6D3A">
        <w:tc>
          <w:tcPr>
            <w:tcW w:w="4669" w:type="dxa"/>
          </w:tcPr>
          <w:p w14:paraId="629C2BDC" w14:textId="77777777" w:rsidR="005F6D3A" w:rsidRDefault="005F6D3A" w:rsidP="005F6D3A">
            <w:r>
              <w:t>Эксперт</w:t>
            </w:r>
          </w:p>
        </w:tc>
        <w:tc>
          <w:tcPr>
            <w:tcW w:w="4670" w:type="dxa"/>
          </w:tcPr>
          <w:p w14:paraId="1C4B8C30" w14:textId="77777777" w:rsidR="005F6D3A" w:rsidRDefault="005F6D3A" w:rsidP="005F6D3A">
            <w:r>
              <w:t>Пользователь, приглашенный Администратором, для оценки результатов выполнения Кейса Командой Учащихся по регламентированным критериям.</w:t>
            </w:r>
          </w:p>
        </w:tc>
      </w:tr>
      <w:tr w:rsidR="005F6D3A" w14:paraId="501DBBF3" w14:textId="77777777" w:rsidTr="005F6D3A">
        <w:tc>
          <w:tcPr>
            <w:tcW w:w="4669" w:type="dxa"/>
          </w:tcPr>
          <w:p w14:paraId="587870F6" w14:textId="77777777" w:rsidR="005F6D3A" w:rsidRDefault="005F6D3A" w:rsidP="005F6D3A">
            <w:r>
              <w:t>Куратор команды</w:t>
            </w:r>
          </w:p>
        </w:tc>
        <w:tc>
          <w:tcPr>
            <w:tcW w:w="4670" w:type="dxa"/>
          </w:tcPr>
          <w:p w14:paraId="1F9271A0" w14:textId="77777777" w:rsidR="005F6D3A" w:rsidRDefault="005F6D3A" w:rsidP="005F6D3A">
            <w:r>
              <w:t>Представитель Учебного заведения, контролирующий выполнение Кейса Командой Учащихся.</w:t>
            </w:r>
          </w:p>
        </w:tc>
      </w:tr>
    </w:tbl>
    <w:p w14:paraId="1FC0354B" w14:textId="77777777" w:rsidR="009027CD" w:rsidRDefault="009027CD" w:rsidP="009027CD">
      <w:pPr>
        <w:pStyle w:val="2"/>
        <w:ind w:left="720"/>
      </w:pPr>
    </w:p>
    <w:p w14:paraId="2BC933D2" w14:textId="77777777" w:rsidR="009027CD" w:rsidRDefault="009027CD" w:rsidP="008B3C92">
      <w:pPr>
        <w:pStyle w:val="1"/>
        <w:numPr>
          <w:ilvl w:val="0"/>
          <w:numId w:val="38"/>
        </w:numPr>
      </w:pPr>
      <w:bookmarkStart w:id="2" w:name="_Toc505006705"/>
      <w:r>
        <w:t>Общие сведения</w:t>
      </w:r>
      <w:bookmarkEnd w:id="2"/>
    </w:p>
    <w:p w14:paraId="60D5D442" w14:textId="77777777" w:rsidR="009027CD" w:rsidRDefault="008024CD" w:rsidP="008B3C92">
      <w:pPr>
        <w:pStyle w:val="2"/>
        <w:numPr>
          <w:ilvl w:val="1"/>
          <w:numId w:val="38"/>
        </w:numPr>
      </w:pPr>
      <w:r>
        <w:t xml:space="preserve"> </w:t>
      </w:r>
      <w:bookmarkStart w:id="3" w:name="_Toc505006706"/>
      <w:r w:rsidR="009027CD">
        <w:t>Назначение документа</w:t>
      </w:r>
      <w:bookmarkEnd w:id="3"/>
    </w:p>
    <w:p w14:paraId="063CC112" w14:textId="77777777" w:rsidR="009027CD" w:rsidRDefault="009027CD" w:rsidP="009027CD">
      <w:r>
        <w:t>Настоящее Техническое задание определяет требования и порядок разработки веб-сайта конкурса «Школа реальных дел».</w:t>
      </w:r>
    </w:p>
    <w:p w14:paraId="63C781E4" w14:textId="77777777" w:rsidR="009027CD" w:rsidRDefault="008024CD" w:rsidP="008B3C92">
      <w:pPr>
        <w:pStyle w:val="2"/>
        <w:numPr>
          <w:ilvl w:val="1"/>
          <w:numId w:val="38"/>
        </w:numPr>
      </w:pPr>
      <w:r>
        <w:t xml:space="preserve"> </w:t>
      </w:r>
      <w:bookmarkStart w:id="4" w:name="_Toc505006707"/>
      <w:r w:rsidR="009027CD">
        <w:t>Порядок оформления и предъявления результатов работ</w:t>
      </w:r>
      <w:bookmarkEnd w:id="4"/>
    </w:p>
    <w:p w14:paraId="77CEE410" w14:textId="77777777" w:rsidR="009027CD" w:rsidRDefault="009027CD" w:rsidP="009027CD">
      <w:r>
        <w:t>Работы по созданию сайта производятся и принимаются поэтапно.</w:t>
      </w:r>
    </w:p>
    <w:p w14:paraId="57102AA7" w14:textId="77777777" w:rsidR="009027CD" w:rsidRDefault="009027CD" w:rsidP="009027CD">
      <w:r>
        <w:t>По окончании каждого из этапов работ, перечисленных в разделе 5 настоящего ТЗ, Исполнитель представляет Заказчику соответствующие результаты, и стороны подписывают Акт сдачи-приемки работ.</w:t>
      </w:r>
    </w:p>
    <w:p w14:paraId="224137CA" w14:textId="77777777" w:rsidR="009027CD" w:rsidRDefault="009027CD" w:rsidP="008B3C92">
      <w:pPr>
        <w:pStyle w:val="1"/>
        <w:numPr>
          <w:ilvl w:val="0"/>
          <w:numId w:val="38"/>
        </w:numPr>
      </w:pPr>
      <w:bookmarkStart w:id="5" w:name="_Toc505006708"/>
      <w:r>
        <w:t>Назначение и цели создания сайта</w:t>
      </w:r>
      <w:bookmarkEnd w:id="5"/>
    </w:p>
    <w:p w14:paraId="3B06022C" w14:textId="77777777" w:rsidR="009027CD" w:rsidRDefault="007308D0" w:rsidP="008B3C92">
      <w:pPr>
        <w:pStyle w:val="2"/>
        <w:numPr>
          <w:ilvl w:val="1"/>
          <w:numId w:val="38"/>
        </w:numPr>
      </w:pPr>
      <w:r>
        <w:t xml:space="preserve"> </w:t>
      </w:r>
      <w:bookmarkStart w:id="6" w:name="_Toc505006709"/>
      <w:r w:rsidR="009027CD">
        <w:t>Назначение сайта</w:t>
      </w:r>
      <w:bookmarkEnd w:id="6"/>
    </w:p>
    <w:p w14:paraId="708E17E4" w14:textId="77777777" w:rsidR="009027CD" w:rsidRDefault="009027CD" w:rsidP="009027CD">
      <w:r>
        <w:t xml:space="preserve">Сайт должен автоматизировать процесс проведения конкурса «Школа реальных дел», описанный в Положении о конкурсе проектов и прикладных исследований на основе кейсов (задач) </w:t>
      </w:r>
      <w:r w:rsidR="004777DA">
        <w:t>Компаний-партнеров</w:t>
      </w:r>
      <w:r>
        <w:t xml:space="preserve"> «Школа </w:t>
      </w:r>
      <w:r>
        <w:lastRenderedPageBreak/>
        <w:t xml:space="preserve">реальных дел 2017-2018» (ШРД) и представлять всем посетителям информацию об участии, а также результатах проведенных этапов конкурса. </w:t>
      </w:r>
    </w:p>
    <w:p w14:paraId="163771BA" w14:textId="77777777" w:rsidR="009027CD" w:rsidRDefault="007308D0" w:rsidP="008B3C92">
      <w:pPr>
        <w:pStyle w:val="2"/>
        <w:numPr>
          <w:ilvl w:val="1"/>
          <w:numId w:val="38"/>
        </w:numPr>
      </w:pPr>
      <w:r>
        <w:t xml:space="preserve"> </w:t>
      </w:r>
      <w:bookmarkStart w:id="7" w:name="_Toc505006710"/>
      <w:r w:rsidR="009027CD">
        <w:t>Цели создания сайта</w:t>
      </w:r>
      <w:bookmarkEnd w:id="7"/>
    </w:p>
    <w:p w14:paraId="6812B5A0" w14:textId="77777777" w:rsidR="00CB68A6" w:rsidRDefault="00CB68A6" w:rsidP="00CB68A6">
      <w:r>
        <w:t>Цель сайта – познакомить и привлечь посетителей к участию в конкурсе, автоматизировать процесс проведения конкурса и предоставить информацию о результатах проведения конкурса.</w:t>
      </w:r>
    </w:p>
    <w:p w14:paraId="30CE98C9" w14:textId="77777777" w:rsidR="00CB68A6" w:rsidRDefault="007308D0" w:rsidP="008B3C92">
      <w:pPr>
        <w:pStyle w:val="2"/>
        <w:numPr>
          <w:ilvl w:val="1"/>
          <w:numId w:val="38"/>
        </w:numPr>
      </w:pPr>
      <w:r>
        <w:t xml:space="preserve"> </w:t>
      </w:r>
      <w:bookmarkStart w:id="8" w:name="_Toc505006711"/>
      <w:r w:rsidR="00CB68A6">
        <w:t>Целевая аудитория</w:t>
      </w:r>
      <w:bookmarkEnd w:id="8"/>
    </w:p>
    <w:p w14:paraId="00C832D0" w14:textId="77777777" w:rsidR="00CB68A6" w:rsidRDefault="00CB68A6" w:rsidP="00CB68A6">
      <w:r>
        <w:t>В целевой аудитории веб-сайта можно выделить следующие группы:</w:t>
      </w:r>
    </w:p>
    <w:p w14:paraId="1B51F63C" w14:textId="77777777" w:rsidR="007308D0" w:rsidRDefault="007308D0" w:rsidP="007308D0">
      <w:pPr>
        <w:pStyle w:val="a4"/>
        <w:numPr>
          <w:ilvl w:val="0"/>
          <w:numId w:val="1"/>
        </w:numPr>
      </w:pPr>
      <w:r>
        <w:t>Сотрудники учебных заведений</w:t>
      </w:r>
    </w:p>
    <w:p w14:paraId="326016C5" w14:textId="77777777" w:rsidR="007308D0" w:rsidRDefault="007308D0" w:rsidP="007308D0">
      <w:pPr>
        <w:pStyle w:val="a4"/>
        <w:numPr>
          <w:ilvl w:val="0"/>
          <w:numId w:val="1"/>
        </w:numPr>
      </w:pPr>
      <w:r>
        <w:t>Представители Компаний-партнеров</w:t>
      </w:r>
    </w:p>
    <w:p w14:paraId="2B5640AC" w14:textId="77777777" w:rsidR="007308D0" w:rsidRDefault="007308D0" w:rsidP="00CB68A6">
      <w:pPr>
        <w:pStyle w:val="a4"/>
        <w:numPr>
          <w:ilvl w:val="0"/>
          <w:numId w:val="1"/>
        </w:numPr>
      </w:pPr>
      <w:r>
        <w:t>Учащиеся</w:t>
      </w:r>
    </w:p>
    <w:p w14:paraId="26FBD20D" w14:textId="77777777" w:rsidR="007308D0" w:rsidRDefault="007A2373" w:rsidP="008B3C92">
      <w:pPr>
        <w:pStyle w:val="1"/>
        <w:numPr>
          <w:ilvl w:val="0"/>
          <w:numId w:val="38"/>
        </w:numPr>
      </w:pPr>
      <w:bookmarkStart w:id="9" w:name="_Toc505006712"/>
      <w:r>
        <w:t>Требования к сайту</w:t>
      </w:r>
      <w:bookmarkEnd w:id="9"/>
    </w:p>
    <w:p w14:paraId="25B60A76" w14:textId="77777777" w:rsidR="00520A4F" w:rsidRDefault="007308D0" w:rsidP="008B3C92">
      <w:pPr>
        <w:pStyle w:val="2"/>
        <w:numPr>
          <w:ilvl w:val="1"/>
          <w:numId w:val="38"/>
        </w:numPr>
      </w:pPr>
      <w:r>
        <w:t xml:space="preserve"> </w:t>
      </w:r>
      <w:bookmarkStart w:id="10" w:name="_Toc505006713"/>
      <w:r w:rsidR="007A2373">
        <w:t>Требования к сайту в целом</w:t>
      </w:r>
      <w:bookmarkEnd w:id="10"/>
    </w:p>
    <w:p w14:paraId="53BC28DF" w14:textId="77777777" w:rsidR="003402D9" w:rsidRDefault="003402D9" w:rsidP="008B3C92">
      <w:pPr>
        <w:pStyle w:val="3"/>
        <w:numPr>
          <w:ilvl w:val="2"/>
          <w:numId w:val="38"/>
        </w:numPr>
      </w:pPr>
      <w:bookmarkStart w:id="11" w:name="_Toc505006714"/>
      <w:r>
        <w:t>Требования к структуре и функционированию сайта</w:t>
      </w:r>
      <w:bookmarkEnd w:id="11"/>
    </w:p>
    <w:p w14:paraId="7478C697" w14:textId="77777777" w:rsidR="003402D9" w:rsidRDefault="003402D9" w:rsidP="003402D9">
      <w:r>
        <w:t xml:space="preserve">Сайт должен представлять собой информационную структуру, доступную в сети Интернет под доменным именем </w:t>
      </w:r>
      <w:r w:rsidRPr="007A2373">
        <w:rPr>
          <w:highlight w:val="yellow"/>
        </w:rPr>
        <w:t>____________</w:t>
      </w:r>
    </w:p>
    <w:p w14:paraId="586793A1" w14:textId="77777777" w:rsidR="003402D9" w:rsidRPr="007A2373" w:rsidRDefault="003402D9" w:rsidP="003402D9">
      <w:r>
        <w:t>Сайт должен состоять из взаимосвязанных разделов с четко разделенными функциями.</w:t>
      </w:r>
    </w:p>
    <w:p w14:paraId="18975C3C" w14:textId="77777777" w:rsidR="003402D9" w:rsidRDefault="003402D9" w:rsidP="008B3C92">
      <w:pPr>
        <w:pStyle w:val="3"/>
        <w:numPr>
          <w:ilvl w:val="2"/>
          <w:numId w:val="38"/>
        </w:numPr>
      </w:pPr>
      <w:bookmarkStart w:id="12" w:name="_Toc505006715"/>
      <w:r>
        <w:t>Требования к персоналу</w:t>
      </w:r>
      <w:bookmarkEnd w:id="12"/>
    </w:p>
    <w:p w14:paraId="01BA2DFC" w14:textId="77777777" w:rsidR="003402D9" w:rsidRPr="007A2373" w:rsidRDefault="003402D9" w:rsidP="003402D9">
      <w:r>
        <w:t>Для поддержания сайта и эксплуатации веб-интерфейса системы управления сайтом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Google Chrome).</w:t>
      </w:r>
    </w:p>
    <w:p w14:paraId="5E82DB43" w14:textId="77777777" w:rsidR="003402D9" w:rsidRDefault="003402D9" w:rsidP="008B3C92">
      <w:pPr>
        <w:pStyle w:val="3"/>
        <w:numPr>
          <w:ilvl w:val="2"/>
          <w:numId w:val="38"/>
        </w:numPr>
      </w:pPr>
      <w:bookmarkStart w:id="13" w:name="_Toc505006716"/>
      <w:r>
        <w:t>Требования к сохранности информации</w:t>
      </w:r>
      <w:bookmarkEnd w:id="13"/>
    </w:p>
    <w:p w14:paraId="5D227474" w14:textId="77777777" w:rsidR="003402D9" w:rsidRPr="007A2373" w:rsidRDefault="003402D9" w:rsidP="003402D9">
      <w:r>
        <w:t>В системе управления сайтом должен быть предусмотрен механизм резервного копирования структуры и содержимого базы данных. Процедура резервного копирования должна производиться автоматически, не реже 1 раза в неделю.</w:t>
      </w:r>
    </w:p>
    <w:p w14:paraId="0DDA7231" w14:textId="77777777" w:rsidR="003402D9" w:rsidRPr="007A2373" w:rsidRDefault="003402D9" w:rsidP="008B3C92">
      <w:pPr>
        <w:pStyle w:val="3"/>
        <w:numPr>
          <w:ilvl w:val="2"/>
          <w:numId w:val="38"/>
        </w:numPr>
      </w:pPr>
      <w:bookmarkStart w:id="14" w:name="_Toc505006717"/>
      <w:r>
        <w:t>Требования к разграничению доступа</w:t>
      </w:r>
      <w:bookmarkEnd w:id="14"/>
    </w:p>
    <w:p w14:paraId="105B726F" w14:textId="77777777" w:rsidR="003402D9" w:rsidRDefault="003402D9" w:rsidP="003402D9">
      <w:r>
        <w:t>Информация, размещаемая на сайте, является общедоступной, за исключением закрытых разделов и личных кабинетов пользователей.</w:t>
      </w:r>
    </w:p>
    <w:p w14:paraId="1F41BB62" w14:textId="77777777" w:rsidR="003402D9" w:rsidRDefault="003402D9" w:rsidP="003402D9">
      <w:r>
        <w:t>Пользователей сайта можно разделить на несколько частей, в соответствии с правами доступа:</w:t>
      </w:r>
    </w:p>
    <w:p w14:paraId="37BE54C7" w14:textId="77777777" w:rsidR="003402D9" w:rsidRDefault="003402D9" w:rsidP="007308D0">
      <w:pPr>
        <w:pStyle w:val="a4"/>
        <w:numPr>
          <w:ilvl w:val="0"/>
          <w:numId w:val="2"/>
        </w:numPr>
      </w:pPr>
      <w:r>
        <w:t>Посетитель</w:t>
      </w:r>
    </w:p>
    <w:p w14:paraId="1BC71649" w14:textId="77777777" w:rsidR="002077D8" w:rsidRDefault="002077D8" w:rsidP="007308D0">
      <w:pPr>
        <w:pStyle w:val="a4"/>
        <w:numPr>
          <w:ilvl w:val="0"/>
          <w:numId w:val="2"/>
        </w:numPr>
      </w:pPr>
      <w:r>
        <w:lastRenderedPageBreak/>
        <w:t>Пользователь</w:t>
      </w:r>
      <w:ins w:id="15" w:author="Admin" w:date="2018-02-12T01:50:00Z">
        <w:r w:rsidR="00AE0182">
          <w:t xml:space="preserve"> Зачем эта роль? Чем отличается от куратора?</w:t>
        </w:r>
      </w:ins>
    </w:p>
    <w:p w14:paraId="3FAEA6A4" w14:textId="77777777" w:rsidR="003402D9" w:rsidRDefault="003402D9" w:rsidP="007308D0">
      <w:pPr>
        <w:pStyle w:val="a4"/>
        <w:numPr>
          <w:ilvl w:val="0"/>
          <w:numId w:val="2"/>
        </w:numPr>
        <w:rPr>
          <w:ins w:id="16" w:author="Admin" w:date="2018-02-12T01:19:00Z"/>
        </w:rPr>
      </w:pPr>
      <w:r>
        <w:t>Участник</w:t>
      </w:r>
    </w:p>
    <w:p w14:paraId="2A3BBD4B" w14:textId="77777777" w:rsidR="00C963C0" w:rsidRDefault="00C963C0" w:rsidP="007308D0">
      <w:pPr>
        <w:pStyle w:val="a4"/>
        <w:numPr>
          <w:ilvl w:val="0"/>
          <w:numId w:val="2"/>
        </w:numPr>
      </w:pPr>
      <w:ins w:id="17" w:author="Admin" w:date="2018-02-12T01:19:00Z">
        <w:r>
          <w:t>Лидер команды</w:t>
        </w:r>
      </w:ins>
      <w:ins w:id="18" w:author="Admin" w:date="2018-02-12T01:20:00Z">
        <w:r>
          <w:t>?</w:t>
        </w:r>
      </w:ins>
      <w:ins w:id="19" w:author="Admin" w:date="2018-02-12T01:19:00Z">
        <w:r>
          <w:t xml:space="preserve"> (для </w:t>
        </w:r>
      </w:ins>
      <w:ins w:id="20" w:author="Admin" w:date="2018-02-12T01:20:00Z">
        <w:r>
          <w:t xml:space="preserve">переписки с партнером, </w:t>
        </w:r>
      </w:ins>
      <w:ins w:id="21" w:author="Admin" w:date="2018-02-12T01:19:00Z">
        <w:r>
          <w:t>загрузки отчетных документов</w:t>
        </w:r>
      </w:ins>
      <w:ins w:id="22" w:author="Admin" w:date="2018-02-12T01:20:00Z">
        <w:r>
          <w:t>)</w:t>
        </w:r>
      </w:ins>
    </w:p>
    <w:p w14:paraId="50D9A64F" w14:textId="77777777" w:rsidR="003402D9" w:rsidRDefault="003402D9" w:rsidP="007308D0">
      <w:pPr>
        <w:pStyle w:val="a4"/>
        <w:numPr>
          <w:ilvl w:val="0"/>
          <w:numId w:val="2"/>
        </w:numPr>
      </w:pPr>
      <w:r>
        <w:t>Куратор</w:t>
      </w:r>
    </w:p>
    <w:p w14:paraId="48CE0A27" w14:textId="77777777" w:rsidR="003402D9" w:rsidRDefault="003402D9" w:rsidP="007308D0">
      <w:pPr>
        <w:pStyle w:val="a4"/>
        <w:numPr>
          <w:ilvl w:val="0"/>
          <w:numId w:val="2"/>
        </w:numPr>
      </w:pPr>
      <w:r>
        <w:t>Представитель Учебного заведения</w:t>
      </w:r>
    </w:p>
    <w:p w14:paraId="236851C3" w14:textId="77777777" w:rsidR="003402D9" w:rsidRDefault="003402D9" w:rsidP="007308D0">
      <w:pPr>
        <w:pStyle w:val="a4"/>
        <w:numPr>
          <w:ilvl w:val="0"/>
          <w:numId w:val="2"/>
        </w:numPr>
      </w:pPr>
      <w:r>
        <w:t>Представитель Компании-</w:t>
      </w:r>
      <w:r w:rsidR="004777DA">
        <w:t>партнера</w:t>
      </w:r>
    </w:p>
    <w:p w14:paraId="74156646" w14:textId="77777777" w:rsidR="003402D9" w:rsidRDefault="003402D9" w:rsidP="007308D0">
      <w:pPr>
        <w:pStyle w:val="a4"/>
        <w:numPr>
          <w:ilvl w:val="0"/>
          <w:numId w:val="2"/>
        </w:numPr>
      </w:pPr>
      <w:r>
        <w:t>Эксперт</w:t>
      </w:r>
    </w:p>
    <w:p w14:paraId="740193B9" w14:textId="77777777" w:rsidR="003402D9" w:rsidRDefault="003402D9" w:rsidP="007308D0">
      <w:pPr>
        <w:pStyle w:val="a4"/>
        <w:numPr>
          <w:ilvl w:val="0"/>
          <w:numId w:val="2"/>
        </w:numPr>
      </w:pPr>
      <w:r>
        <w:t>Администратор</w:t>
      </w:r>
    </w:p>
    <w:p w14:paraId="7B8D09A1" w14:textId="77777777" w:rsidR="003402D9" w:rsidRDefault="003402D9" w:rsidP="003402D9">
      <w:r>
        <w:rPr>
          <w:i/>
        </w:rPr>
        <w:t>Посетители</w:t>
      </w:r>
      <w:r>
        <w:t xml:space="preserve"> имеют доступ только к общедоступной части сайта.</w:t>
      </w:r>
    </w:p>
    <w:p w14:paraId="6CB75534" w14:textId="77777777" w:rsidR="002077D8" w:rsidRDefault="002077D8" w:rsidP="003402D9">
      <w:r>
        <w:rPr>
          <w:i/>
        </w:rPr>
        <w:t xml:space="preserve">Пользователь </w:t>
      </w:r>
      <w:r>
        <w:t>имеет возможность:</w:t>
      </w:r>
    </w:p>
    <w:p w14:paraId="504CA580" w14:textId="77777777" w:rsidR="002077D8" w:rsidRPr="002077D8" w:rsidRDefault="002077D8" w:rsidP="007308D0">
      <w:pPr>
        <w:pStyle w:val="a4"/>
        <w:numPr>
          <w:ilvl w:val="0"/>
          <w:numId w:val="36"/>
        </w:numPr>
      </w:pPr>
      <w:r>
        <w:t xml:space="preserve">Зарегистрироваться в системе и подтвердить свой </w:t>
      </w:r>
      <w:r>
        <w:rPr>
          <w:lang w:val="en-US"/>
        </w:rPr>
        <w:t>email</w:t>
      </w:r>
    </w:p>
    <w:p w14:paraId="2775F1D9" w14:textId="77777777" w:rsidR="002077D8" w:rsidRDefault="002077D8" w:rsidP="007308D0">
      <w:pPr>
        <w:pStyle w:val="a4"/>
        <w:numPr>
          <w:ilvl w:val="0"/>
          <w:numId w:val="36"/>
        </w:numPr>
      </w:pPr>
      <w:r>
        <w:t>Изменять данные профиля</w:t>
      </w:r>
    </w:p>
    <w:p w14:paraId="72CBDD35" w14:textId="77777777" w:rsidR="002077D8" w:rsidRPr="002077D8" w:rsidRDefault="002077D8" w:rsidP="007308D0">
      <w:pPr>
        <w:pStyle w:val="a4"/>
        <w:numPr>
          <w:ilvl w:val="0"/>
          <w:numId w:val="36"/>
        </w:numPr>
      </w:pPr>
      <w:r>
        <w:t>Записаться на участие в кейсе</w:t>
      </w:r>
    </w:p>
    <w:p w14:paraId="11F2301F" w14:textId="77777777" w:rsidR="003402D9" w:rsidRDefault="003402D9" w:rsidP="003402D9">
      <w:r>
        <w:rPr>
          <w:i/>
        </w:rPr>
        <w:t xml:space="preserve">Участник </w:t>
      </w:r>
      <w:r>
        <w:t>имеет возможность:</w:t>
      </w:r>
    </w:p>
    <w:p w14:paraId="132CBE1A" w14:textId="77777777" w:rsidR="003402D9" w:rsidRDefault="003402D9" w:rsidP="00AB6A03">
      <w:pPr>
        <w:pStyle w:val="a4"/>
        <w:numPr>
          <w:ilvl w:val="0"/>
          <w:numId w:val="41"/>
        </w:numPr>
      </w:pPr>
      <w:r>
        <w:t>редактировать свой профиль</w:t>
      </w:r>
    </w:p>
    <w:p w14:paraId="36859EB2" w14:textId="77777777" w:rsidR="003402D9" w:rsidRDefault="003402D9" w:rsidP="00AB6A03">
      <w:pPr>
        <w:pStyle w:val="a4"/>
        <w:numPr>
          <w:ilvl w:val="0"/>
          <w:numId w:val="41"/>
        </w:numPr>
      </w:pPr>
      <w:r>
        <w:t>просматривать информацию о событиях (календарь событий)</w:t>
      </w:r>
    </w:p>
    <w:p w14:paraId="3F25F5CB" w14:textId="77777777" w:rsidR="003402D9" w:rsidRDefault="003402D9" w:rsidP="00AB6A03">
      <w:pPr>
        <w:pStyle w:val="a4"/>
        <w:numPr>
          <w:ilvl w:val="0"/>
          <w:numId w:val="41"/>
        </w:numPr>
      </w:pPr>
      <w:r>
        <w:t>просматривать информацию о командах, в которых он состоит, а также создавать команды и управлять своими командами</w:t>
      </w:r>
    </w:p>
    <w:p w14:paraId="2E535280" w14:textId="77777777" w:rsidR="003402D9" w:rsidRDefault="003402D9" w:rsidP="00AB6A03">
      <w:pPr>
        <w:pStyle w:val="a4"/>
        <w:numPr>
          <w:ilvl w:val="0"/>
          <w:numId w:val="41"/>
        </w:numPr>
      </w:pPr>
      <w:r>
        <w:t>записывать свою команду на участие в кейсе</w:t>
      </w:r>
    </w:p>
    <w:p w14:paraId="4D90C59A" w14:textId="77777777" w:rsidR="003402D9" w:rsidRDefault="003402D9" w:rsidP="00AB6A03">
      <w:pPr>
        <w:pStyle w:val="a4"/>
        <w:numPr>
          <w:ilvl w:val="0"/>
          <w:numId w:val="41"/>
        </w:numPr>
        <w:rPr>
          <w:ins w:id="23" w:author="Admin" w:date="2018-02-12T01:17:00Z"/>
        </w:rPr>
      </w:pPr>
      <w:r>
        <w:t>пользоваться рабочим пространством команды внутри кейса</w:t>
      </w:r>
    </w:p>
    <w:p w14:paraId="45F97B43" w14:textId="77777777" w:rsidR="00C963C0" w:rsidRDefault="00C963C0" w:rsidP="00AB6A03">
      <w:pPr>
        <w:pStyle w:val="a4"/>
        <w:numPr>
          <w:ilvl w:val="0"/>
          <w:numId w:val="41"/>
        </w:numPr>
      </w:pPr>
      <w:ins w:id="24" w:author="Admin" w:date="2018-02-12T01:17:00Z">
        <w:r>
          <w:t>регистрироваться на мероприятия</w:t>
        </w:r>
      </w:ins>
    </w:p>
    <w:p w14:paraId="0EFA9CC6" w14:textId="77777777" w:rsidR="003402D9" w:rsidRDefault="003402D9" w:rsidP="003402D9">
      <w:r>
        <w:rPr>
          <w:i/>
        </w:rPr>
        <w:t xml:space="preserve">Куратор </w:t>
      </w:r>
      <w:r>
        <w:t>имеет возможность:</w:t>
      </w:r>
    </w:p>
    <w:p w14:paraId="3F5D0CD4" w14:textId="77777777" w:rsidR="003402D9" w:rsidRDefault="003402D9" w:rsidP="007308D0">
      <w:pPr>
        <w:pStyle w:val="a4"/>
        <w:numPr>
          <w:ilvl w:val="0"/>
          <w:numId w:val="4"/>
        </w:numPr>
      </w:pPr>
      <w:r>
        <w:t>редактировать свой профиль</w:t>
      </w:r>
    </w:p>
    <w:p w14:paraId="6FC203FE" w14:textId="77777777" w:rsidR="003402D9" w:rsidRDefault="003402D9" w:rsidP="007308D0">
      <w:pPr>
        <w:pStyle w:val="a4"/>
        <w:numPr>
          <w:ilvl w:val="0"/>
          <w:numId w:val="4"/>
        </w:numPr>
      </w:pPr>
      <w:r>
        <w:t>просматривать список участников своего учебного заведения</w:t>
      </w:r>
    </w:p>
    <w:p w14:paraId="01202575" w14:textId="77777777" w:rsidR="003402D9" w:rsidRDefault="003402D9" w:rsidP="007308D0">
      <w:pPr>
        <w:pStyle w:val="a4"/>
        <w:numPr>
          <w:ilvl w:val="0"/>
          <w:numId w:val="4"/>
        </w:numPr>
      </w:pPr>
      <w:r>
        <w:t>просматривать список событий (календарь событий)</w:t>
      </w:r>
    </w:p>
    <w:p w14:paraId="4949A87C" w14:textId="77777777" w:rsidR="003402D9" w:rsidRDefault="003402D9" w:rsidP="007308D0">
      <w:pPr>
        <w:pStyle w:val="a4"/>
        <w:numPr>
          <w:ilvl w:val="0"/>
          <w:numId w:val="4"/>
        </w:numPr>
      </w:pPr>
      <w:r>
        <w:t>просматривать отчеты по зарегистрировавшимся участникам своего учебного заведения</w:t>
      </w:r>
    </w:p>
    <w:p w14:paraId="29D1729E" w14:textId="77777777" w:rsidR="003402D9" w:rsidRDefault="003402D9" w:rsidP="007308D0">
      <w:pPr>
        <w:pStyle w:val="a4"/>
        <w:numPr>
          <w:ilvl w:val="0"/>
          <w:numId w:val="4"/>
        </w:numPr>
      </w:pPr>
      <w:r>
        <w:t>просматривать информацию о конкурсах и кейсах</w:t>
      </w:r>
    </w:p>
    <w:p w14:paraId="6326E6F8" w14:textId="77777777" w:rsidR="003402D9" w:rsidRDefault="003402D9" w:rsidP="007308D0">
      <w:pPr>
        <w:pStyle w:val="a4"/>
        <w:numPr>
          <w:ilvl w:val="0"/>
          <w:numId w:val="4"/>
        </w:numPr>
        <w:rPr>
          <w:ins w:id="25" w:author="Admin" w:date="2018-02-12T01:17:00Z"/>
        </w:rPr>
      </w:pPr>
      <w:r>
        <w:t>просматривать список своих команд</w:t>
      </w:r>
    </w:p>
    <w:p w14:paraId="6677B48C" w14:textId="77777777" w:rsidR="00C963C0" w:rsidRDefault="00C963C0" w:rsidP="007308D0">
      <w:pPr>
        <w:pStyle w:val="a4"/>
        <w:numPr>
          <w:ilvl w:val="0"/>
          <w:numId w:val="4"/>
        </w:numPr>
      </w:pPr>
      <w:ins w:id="26" w:author="Admin" w:date="2018-02-12T01:17:00Z">
        <w:r>
          <w:t>реги</w:t>
        </w:r>
      </w:ins>
      <w:ins w:id="27" w:author="Admin" w:date="2018-02-12T01:18:00Z">
        <w:r>
          <w:t>с</w:t>
        </w:r>
      </w:ins>
      <w:ins w:id="28" w:author="Admin" w:date="2018-02-12T01:17:00Z">
        <w:r>
          <w:t>трировать</w:t>
        </w:r>
      </w:ins>
      <w:ins w:id="29" w:author="Admin" w:date="2018-02-12T01:18:00Z">
        <w:r>
          <w:t xml:space="preserve"> учебное заведение на участие в конкурсе, регистрировать команды, регистрировать участников на мероприятия</w:t>
        </w:r>
      </w:ins>
      <w:ins w:id="30" w:author="Admin" w:date="2018-02-12T01:17:00Z">
        <w:r>
          <w:t xml:space="preserve"> </w:t>
        </w:r>
      </w:ins>
    </w:p>
    <w:p w14:paraId="195653C0" w14:textId="77777777" w:rsidR="003402D9" w:rsidRDefault="003402D9" w:rsidP="007308D0">
      <w:pPr>
        <w:pStyle w:val="a4"/>
        <w:numPr>
          <w:ilvl w:val="0"/>
          <w:numId w:val="4"/>
        </w:numPr>
      </w:pPr>
      <w:r>
        <w:t>пользоваться рабочим пространством команды внутри кейса</w:t>
      </w:r>
    </w:p>
    <w:p w14:paraId="1FD7AE04" w14:textId="77777777" w:rsidR="003402D9" w:rsidRDefault="003402D9" w:rsidP="003402D9">
      <w:r>
        <w:rPr>
          <w:i/>
        </w:rPr>
        <w:t xml:space="preserve">Представитель Учебного заведения </w:t>
      </w:r>
      <w:r>
        <w:t>имеет возможность:</w:t>
      </w:r>
    </w:p>
    <w:p w14:paraId="303B8AF3" w14:textId="77777777" w:rsidR="003402D9" w:rsidRDefault="003402D9" w:rsidP="007308D0">
      <w:pPr>
        <w:pStyle w:val="a4"/>
        <w:numPr>
          <w:ilvl w:val="0"/>
          <w:numId w:val="5"/>
        </w:numPr>
      </w:pPr>
      <w:r>
        <w:t>редактировать свой профиль</w:t>
      </w:r>
    </w:p>
    <w:p w14:paraId="774E484B" w14:textId="77777777" w:rsidR="00C963C0" w:rsidRDefault="00C963C0" w:rsidP="00C963C0">
      <w:pPr>
        <w:pStyle w:val="a4"/>
        <w:numPr>
          <w:ilvl w:val="0"/>
          <w:numId w:val="5"/>
        </w:numPr>
        <w:rPr>
          <w:ins w:id="31" w:author="Admin" w:date="2018-02-12T01:21:00Z"/>
        </w:rPr>
      </w:pPr>
      <w:ins w:id="32" w:author="Admin" w:date="2018-02-12T01:21:00Z">
        <w:r>
          <w:t xml:space="preserve">регистрировать учебное заведение на участие в конкурсе, регистрировать команды, регистрировать участников на мероприятия </w:t>
        </w:r>
      </w:ins>
    </w:p>
    <w:p w14:paraId="1138520C" w14:textId="77777777" w:rsidR="003402D9" w:rsidRDefault="003402D9" w:rsidP="007308D0">
      <w:pPr>
        <w:pStyle w:val="a4"/>
        <w:numPr>
          <w:ilvl w:val="0"/>
          <w:numId w:val="5"/>
        </w:numPr>
      </w:pPr>
      <w:r>
        <w:t>просматривать список пользователей своего учебного заведения (кураторы и учащиеся)</w:t>
      </w:r>
    </w:p>
    <w:p w14:paraId="38B03FF2" w14:textId="77777777" w:rsidR="003402D9" w:rsidRDefault="003402D9" w:rsidP="007308D0">
      <w:pPr>
        <w:pStyle w:val="a4"/>
        <w:numPr>
          <w:ilvl w:val="0"/>
          <w:numId w:val="5"/>
        </w:numPr>
      </w:pPr>
      <w:r>
        <w:t>просматривать список событий (календарь событий)</w:t>
      </w:r>
    </w:p>
    <w:p w14:paraId="5C91F97C" w14:textId="77777777" w:rsidR="003402D9" w:rsidRDefault="003402D9" w:rsidP="007308D0">
      <w:pPr>
        <w:pStyle w:val="a4"/>
        <w:numPr>
          <w:ilvl w:val="0"/>
          <w:numId w:val="5"/>
        </w:numPr>
      </w:pPr>
      <w:r>
        <w:lastRenderedPageBreak/>
        <w:t>просматривать отчеты по зарегистрировавшимся участникам своего учебного заведения</w:t>
      </w:r>
    </w:p>
    <w:p w14:paraId="671CEA54" w14:textId="77777777" w:rsidR="003402D9" w:rsidRDefault="003402D9" w:rsidP="007308D0">
      <w:pPr>
        <w:pStyle w:val="a4"/>
        <w:numPr>
          <w:ilvl w:val="0"/>
          <w:numId w:val="5"/>
        </w:numPr>
      </w:pPr>
      <w:r>
        <w:t>просматривать информацию о конкурсах и кейсах</w:t>
      </w:r>
    </w:p>
    <w:p w14:paraId="5B568203" w14:textId="77777777" w:rsidR="003402D9" w:rsidRDefault="003402D9" w:rsidP="007308D0">
      <w:pPr>
        <w:pStyle w:val="a4"/>
        <w:numPr>
          <w:ilvl w:val="0"/>
          <w:numId w:val="5"/>
        </w:numPr>
      </w:pPr>
      <w:r>
        <w:t>просматривать список команд своего учебного заведения</w:t>
      </w:r>
    </w:p>
    <w:p w14:paraId="20C6A3B4" w14:textId="77777777" w:rsidR="003402D9" w:rsidRDefault="003402D9" w:rsidP="007308D0">
      <w:pPr>
        <w:pStyle w:val="a4"/>
        <w:numPr>
          <w:ilvl w:val="0"/>
          <w:numId w:val="5"/>
        </w:numPr>
      </w:pPr>
      <w:r>
        <w:t>просматривать рабочее пространство команд внутри кейса</w:t>
      </w:r>
    </w:p>
    <w:p w14:paraId="7F82F878" w14:textId="77777777" w:rsidR="003402D9" w:rsidRDefault="003402D9" w:rsidP="007308D0">
      <w:pPr>
        <w:pStyle w:val="a4"/>
        <w:numPr>
          <w:ilvl w:val="0"/>
          <w:numId w:val="5"/>
        </w:numPr>
      </w:pPr>
      <w:r>
        <w:t xml:space="preserve">производить </w:t>
      </w:r>
      <w:r>
        <w:rPr>
          <w:lang w:val="en-US"/>
        </w:rPr>
        <w:t>email</w:t>
      </w:r>
      <w:r w:rsidRPr="00CC0CA3">
        <w:t>-</w:t>
      </w:r>
      <w:r>
        <w:t>рассылки для пользователей своего учебного заведения</w:t>
      </w:r>
    </w:p>
    <w:p w14:paraId="5E8309C1" w14:textId="77777777" w:rsidR="003402D9" w:rsidRDefault="003402D9" w:rsidP="003402D9">
      <w:r>
        <w:rPr>
          <w:i/>
        </w:rPr>
        <w:t>Представитель Компании-</w:t>
      </w:r>
      <w:r w:rsidR="004777DA">
        <w:rPr>
          <w:i/>
        </w:rPr>
        <w:t>партнера</w:t>
      </w:r>
      <w:r>
        <w:rPr>
          <w:i/>
        </w:rPr>
        <w:t xml:space="preserve"> </w:t>
      </w:r>
      <w:r>
        <w:t>имеет возможность:</w:t>
      </w:r>
    </w:p>
    <w:p w14:paraId="641A1C2F" w14:textId="77777777" w:rsidR="003402D9" w:rsidRDefault="003402D9" w:rsidP="007308D0">
      <w:pPr>
        <w:pStyle w:val="a4"/>
        <w:numPr>
          <w:ilvl w:val="0"/>
          <w:numId w:val="6"/>
        </w:numPr>
      </w:pPr>
      <w:r>
        <w:t>редактировать свой профиль</w:t>
      </w:r>
      <w:ins w:id="33" w:author="Admin" w:date="2018-02-12T01:53:00Z">
        <w:r w:rsidR="00AE0182">
          <w:t>. У одного партнера может быть несколько представителей. Д.б. предусмотрена привязка каждого представителя к конкретному кейсу (или к нескольким)</w:t>
        </w:r>
      </w:ins>
    </w:p>
    <w:p w14:paraId="58B82691" w14:textId="77777777" w:rsidR="003402D9" w:rsidRDefault="003402D9" w:rsidP="007308D0">
      <w:pPr>
        <w:pStyle w:val="a4"/>
        <w:numPr>
          <w:ilvl w:val="0"/>
          <w:numId w:val="6"/>
        </w:numPr>
      </w:pPr>
      <w:r>
        <w:t>просматривать список пользователей, участвующих в кейсах Компании-</w:t>
      </w:r>
      <w:r w:rsidR="004777DA">
        <w:t>партнера</w:t>
      </w:r>
    </w:p>
    <w:p w14:paraId="2BAC6D4E" w14:textId="77777777" w:rsidR="003402D9" w:rsidRDefault="003402D9" w:rsidP="007308D0">
      <w:pPr>
        <w:pStyle w:val="a4"/>
        <w:numPr>
          <w:ilvl w:val="0"/>
          <w:numId w:val="6"/>
        </w:numPr>
      </w:pPr>
      <w:r>
        <w:t>просматривать список событий (календарь событий)</w:t>
      </w:r>
      <w:ins w:id="34" w:author="Admin" w:date="2018-02-12T01:23:00Z">
        <w:r w:rsidR="00C963C0">
          <w:t>, создавать события по своему кейсу</w:t>
        </w:r>
      </w:ins>
    </w:p>
    <w:p w14:paraId="10EA2101" w14:textId="77777777" w:rsidR="003402D9" w:rsidRDefault="003402D9" w:rsidP="007308D0">
      <w:pPr>
        <w:pStyle w:val="a4"/>
        <w:numPr>
          <w:ilvl w:val="0"/>
          <w:numId w:val="6"/>
        </w:numPr>
      </w:pPr>
      <w:r>
        <w:t>назначать экспертов для проведения оценки проектов команд</w:t>
      </w:r>
    </w:p>
    <w:p w14:paraId="0100EAC6" w14:textId="77777777" w:rsidR="003402D9" w:rsidRDefault="003402D9" w:rsidP="007308D0">
      <w:pPr>
        <w:pStyle w:val="a4"/>
        <w:numPr>
          <w:ilvl w:val="0"/>
          <w:numId w:val="6"/>
        </w:numPr>
      </w:pPr>
      <w:r>
        <w:t>просматривать отчеты по пользователям, зарегистрировавшимся на события Компании-</w:t>
      </w:r>
      <w:r w:rsidR="004777DA">
        <w:t>партнера</w:t>
      </w:r>
    </w:p>
    <w:p w14:paraId="1B3B6561" w14:textId="77777777" w:rsidR="003402D9" w:rsidRDefault="003402D9" w:rsidP="007308D0">
      <w:pPr>
        <w:pStyle w:val="a4"/>
        <w:numPr>
          <w:ilvl w:val="0"/>
          <w:numId w:val="6"/>
        </w:numPr>
      </w:pPr>
      <w:r>
        <w:t>просматривать список событий, на которые зарегистрировалась Компания-</w:t>
      </w:r>
      <w:r w:rsidR="004777DA">
        <w:t>партнер</w:t>
      </w:r>
    </w:p>
    <w:p w14:paraId="50ACFD99" w14:textId="77777777" w:rsidR="003402D9" w:rsidRDefault="003402D9" w:rsidP="007308D0">
      <w:pPr>
        <w:pStyle w:val="a4"/>
        <w:numPr>
          <w:ilvl w:val="0"/>
          <w:numId w:val="6"/>
        </w:numPr>
      </w:pPr>
      <w:r>
        <w:t>просматривать информацию о конкурсах и кейсах</w:t>
      </w:r>
    </w:p>
    <w:p w14:paraId="1789C73D" w14:textId="77777777" w:rsidR="003402D9" w:rsidRDefault="003402D9" w:rsidP="007308D0">
      <w:pPr>
        <w:pStyle w:val="a4"/>
        <w:numPr>
          <w:ilvl w:val="0"/>
          <w:numId w:val="6"/>
        </w:numPr>
      </w:pPr>
      <w:r>
        <w:t>создавать новые кейсы</w:t>
      </w:r>
    </w:p>
    <w:p w14:paraId="1BAD397E" w14:textId="77777777" w:rsidR="003402D9" w:rsidRDefault="003402D9" w:rsidP="007308D0">
      <w:pPr>
        <w:pStyle w:val="a4"/>
        <w:numPr>
          <w:ilvl w:val="0"/>
          <w:numId w:val="6"/>
        </w:numPr>
      </w:pPr>
      <w:r>
        <w:t>просматривать список команд-участников кейсов Компании-</w:t>
      </w:r>
      <w:r w:rsidR="004777DA">
        <w:t>партнера</w:t>
      </w:r>
    </w:p>
    <w:p w14:paraId="5F835171" w14:textId="77777777" w:rsidR="003402D9" w:rsidRDefault="003402D9" w:rsidP="007308D0">
      <w:pPr>
        <w:pStyle w:val="a4"/>
        <w:numPr>
          <w:ilvl w:val="0"/>
          <w:numId w:val="6"/>
        </w:numPr>
      </w:pPr>
      <w:r>
        <w:t>пользоваться рабочим пространством кейса и взаимодействовать с командами-участниками</w:t>
      </w:r>
    </w:p>
    <w:p w14:paraId="4BD83E82" w14:textId="77777777" w:rsidR="003402D9" w:rsidRDefault="003402D9" w:rsidP="007308D0">
      <w:pPr>
        <w:pStyle w:val="a4"/>
        <w:numPr>
          <w:ilvl w:val="0"/>
          <w:numId w:val="6"/>
        </w:numPr>
        <w:rPr>
          <w:ins w:id="35" w:author="Admin" w:date="2018-02-12T01:28:00Z"/>
        </w:rPr>
      </w:pPr>
      <w:r>
        <w:t xml:space="preserve">производить </w:t>
      </w:r>
      <w:r>
        <w:rPr>
          <w:lang w:val="en-US"/>
        </w:rPr>
        <w:t>email</w:t>
      </w:r>
      <w:r w:rsidRPr="00CC0CA3">
        <w:softHyphen/>
        <w:t>-</w:t>
      </w:r>
      <w:r>
        <w:t>рассылки для пользователей своих кейсов</w:t>
      </w:r>
    </w:p>
    <w:p w14:paraId="41E2CEA1" w14:textId="77777777" w:rsidR="00DB50B1" w:rsidRDefault="00DB50B1" w:rsidP="007308D0">
      <w:pPr>
        <w:pStyle w:val="a4"/>
        <w:numPr>
          <w:ilvl w:val="0"/>
          <w:numId w:val="6"/>
        </w:numPr>
      </w:pPr>
      <w:ins w:id="36" w:author="Admin" w:date="2018-02-12T01:28:00Z">
        <w:r>
          <w:t xml:space="preserve">редактировать </w:t>
        </w:r>
      </w:ins>
      <w:ins w:id="37" w:author="Admin" w:date="2018-02-12T01:29:00Z">
        <w:r>
          <w:t xml:space="preserve">статус и </w:t>
        </w:r>
      </w:ins>
      <w:ins w:id="38" w:author="Admin" w:date="2018-02-12T01:28:00Z">
        <w:r>
          <w:t xml:space="preserve">состав команд  </w:t>
        </w:r>
      </w:ins>
    </w:p>
    <w:p w14:paraId="351DC251" w14:textId="77777777" w:rsidR="003402D9" w:rsidRDefault="003402D9" w:rsidP="003402D9">
      <w:r>
        <w:rPr>
          <w:i/>
        </w:rPr>
        <w:t xml:space="preserve">Эксперт </w:t>
      </w:r>
      <w:r>
        <w:t>имеет возможность:</w:t>
      </w:r>
    </w:p>
    <w:p w14:paraId="51B4705F" w14:textId="77777777" w:rsidR="003402D9" w:rsidRDefault="003402D9" w:rsidP="007308D0">
      <w:pPr>
        <w:pStyle w:val="a4"/>
        <w:numPr>
          <w:ilvl w:val="0"/>
          <w:numId w:val="8"/>
        </w:numPr>
      </w:pPr>
      <w:r>
        <w:t>просматривать информацию о проектах, поданных командами-участниками кейсов</w:t>
      </w:r>
    </w:p>
    <w:p w14:paraId="1247C947" w14:textId="77777777" w:rsidR="003402D9" w:rsidRPr="00CC0CA3" w:rsidRDefault="003402D9" w:rsidP="007308D0">
      <w:pPr>
        <w:pStyle w:val="a4"/>
        <w:numPr>
          <w:ilvl w:val="0"/>
          <w:numId w:val="8"/>
        </w:numPr>
      </w:pPr>
      <w:r>
        <w:t>оценивать проекты команд с помощью специальной формы и просматривать результаты оценки команд</w:t>
      </w:r>
    </w:p>
    <w:p w14:paraId="67015752" w14:textId="77777777" w:rsidR="003402D9" w:rsidRDefault="003402D9" w:rsidP="003402D9">
      <w:r>
        <w:rPr>
          <w:i/>
        </w:rPr>
        <w:t xml:space="preserve">Администратор </w:t>
      </w:r>
      <w:r>
        <w:t>имеет возможность:</w:t>
      </w:r>
    </w:p>
    <w:p w14:paraId="397FDD46" w14:textId="77777777" w:rsidR="003402D9" w:rsidRDefault="003402D9" w:rsidP="007308D0">
      <w:pPr>
        <w:pStyle w:val="a4"/>
        <w:numPr>
          <w:ilvl w:val="0"/>
          <w:numId w:val="7"/>
        </w:numPr>
      </w:pPr>
      <w:r>
        <w:t>управлять этапами проведения конкурса</w:t>
      </w:r>
    </w:p>
    <w:p w14:paraId="7958A343" w14:textId="77777777" w:rsidR="003402D9" w:rsidRDefault="003402D9" w:rsidP="007308D0">
      <w:pPr>
        <w:pStyle w:val="a4"/>
        <w:numPr>
          <w:ilvl w:val="0"/>
          <w:numId w:val="7"/>
        </w:numPr>
      </w:pPr>
      <w:r>
        <w:t>подтверждать регистрации Представителей Учебных заведений и Представителей Компаний-</w:t>
      </w:r>
      <w:r w:rsidR="004777DA">
        <w:t>партнеров</w:t>
      </w:r>
    </w:p>
    <w:p w14:paraId="587C4390" w14:textId="77777777" w:rsidR="003402D9" w:rsidRDefault="003402D9" w:rsidP="007308D0">
      <w:pPr>
        <w:pStyle w:val="a4"/>
        <w:numPr>
          <w:ilvl w:val="0"/>
          <w:numId w:val="7"/>
        </w:numPr>
      </w:pPr>
      <w:r>
        <w:t>управлять учетными записями с любыми правами</w:t>
      </w:r>
    </w:p>
    <w:p w14:paraId="3238DFD4" w14:textId="77777777" w:rsidR="003402D9" w:rsidRDefault="003402D9" w:rsidP="007308D0">
      <w:pPr>
        <w:pStyle w:val="a4"/>
        <w:numPr>
          <w:ilvl w:val="0"/>
          <w:numId w:val="7"/>
        </w:numPr>
      </w:pPr>
      <w:r>
        <w:t>управлять всеми событиями календаря событий</w:t>
      </w:r>
    </w:p>
    <w:p w14:paraId="4AEF8CCD" w14:textId="77777777" w:rsidR="003402D9" w:rsidRDefault="003402D9" w:rsidP="007308D0">
      <w:pPr>
        <w:pStyle w:val="a4"/>
        <w:numPr>
          <w:ilvl w:val="0"/>
          <w:numId w:val="7"/>
        </w:numPr>
        <w:rPr>
          <w:ins w:id="39" w:author="Admin" w:date="2018-02-12T01:23:00Z"/>
        </w:rPr>
      </w:pPr>
      <w:r>
        <w:t>подтверждать публикацию кейсов, просматривать список всех кейсов и участников кейсов</w:t>
      </w:r>
    </w:p>
    <w:p w14:paraId="62F96492" w14:textId="77777777" w:rsidR="00C963C0" w:rsidRDefault="00C963C0" w:rsidP="007308D0">
      <w:pPr>
        <w:pStyle w:val="a4"/>
        <w:numPr>
          <w:ilvl w:val="0"/>
          <w:numId w:val="7"/>
        </w:numPr>
      </w:pPr>
      <w:ins w:id="40" w:author="Admin" w:date="2018-02-12T01:23:00Z">
        <w:r>
          <w:t>создавать события в календаре</w:t>
        </w:r>
      </w:ins>
    </w:p>
    <w:p w14:paraId="1494158D" w14:textId="77777777" w:rsidR="003402D9" w:rsidRDefault="003402D9" w:rsidP="007308D0">
      <w:pPr>
        <w:pStyle w:val="a4"/>
        <w:numPr>
          <w:ilvl w:val="0"/>
          <w:numId w:val="7"/>
        </w:numPr>
      </w:pPr>
      <w:r>
        <w:lastRenderedPageBreak/>
        <w:t>просматривать календарь кейсов и рабочее пространство команд кейсов</w:t>
      </w:r>
    </w:p>
    <w:p w14:paraId="100B73E7" w14:textId="77777777" w:rsidR="003402D9" w:rsidRDefault="003402D9" w:rsidP="007308D0">
      <w:pPr>
        <w:pStyle w:val="a4"/>
        <w:numPr>
          <w:ilvl w:val="0"/>
          <w:numId w:val="7"/>
        </w:numPr>
      </w:pPr>
      <w:r>
        <w:t xml:space="preserve">управлять </w:t>
      </w:r>
      <w:r>
        <w:rPr>
          <w:lang w:val="en-US"/>
        </w:rPr>
        <w:t>email-</w:t>
      </w:r>
      <w:r>
        <w:t>рассылками</w:t>
      </w:r>
    </w:p>
    <w:p w14:paraId="226A28CE" w14:textId="77777777" w:rsidR="003402D9" w:rsidRDefault="003402D9" w:rsidP="007308D0">
      <w:pPr>
        <w:pStyle w:val="a4"/>
        <w:numPr>
          <w:ilvl w:val="0"/>
          <w:numId w:val="7"/>
        </w:numPr>
        <w:rPr>
          <w:ins w:id="41" w:author="Admin" w:date="2018-02-12T01:30:00Z"/>
        </w:rPr>
      </w:pPr>
      <w:r>
        <w:t>принимать заявки от Компаний-</w:t>
      </w:r>
      <w:r w:rsidR="004777DA">
        <w:t>партнеров</w:t>
      </w:r>
      <w:r>
        <w:t xml:space="preserve"> и Учебных заведений</w:t>
      </w:r>
    </w:p>
    <w:p w14:paraId="5DAC300A" w14:textId="77777777" w:rsidR="00DB50B1" w:rsidRDefault="00DB50B1" w:rsidP="00DB50B1">
      <w:pPr>
        <w:pStyle w:val="a4"/>
        <w:numPr>
          <w:ilvl w:val="0"/>
          <w:numId w:val="7"/>
        </w:numPr>
      </w:pPr>
      <w:ins w:id="42" w:author="Admin" w:date="2018-02-12T01:30:00Z">
        <w:r>
          <w:t xml:space="preserve">редактировать статус и состав команд  </w:t>
        </w:r>
      </w:ins>
    </w:p>
    <w:p w14:paraId="31BBDB3B" w14:textId="77777777" w:rsidR="003402D9" w:rsidRDefault="003402D9" w:rsidP="007308D0">
      <w:pPr>
        <w:pStyle w:val="a4"/>
        <w:numPr>
          <w:ilvl w:val="0"/>
          <w:numId w:val="7"/>
        </w:numPr>
      </w:pPr>
      <w:r>
        <w:t>принимать обращения из формы обратной связи</w:t>
      </w:r>
    </w:p>
    <w:p w14:paraId="0ED639FB" w14:textId="77777777" w:rsidR="003402D9" w:rsidRDefault="003402D9" w:rsidP="007308D0">
      <w:pPr>
        <w:pStyle w:val="a4"/>
        <w:numPr>
          <w:ilvl w:val="0"/>
          <w:numId w:val="7"/>
        </w:numPr>
      </w:pPr>
      <w:r>
        <w:t>управлять контентом сайта</w:t>
      </w:r>
    </w:p>
    <w:p w14:paraId="4B7B19F7" w14:textId="77777777" w:rsidR="003402D9" w:rsidRPr="00AD2CDB" w:rsidRDefault="003402D9" w:rsidP="003402D9">
      <w:r>
        <w:t xml:space="preserve">Доступ к личному кабинету должен осуществляться с помощью уникального логина и пароля. Пароль создается автоматически при подтверждении администратором регистрации пользователя. Логин пользователя соответствует </w:t>
      </w:r>
      <w:r>
        <w:rPr>
          <w:lang w:val="en-US"/>
        </w:rPr>
        <w:t>email</w:t>
      </w:r>
      <w:r>
        <w:t xml:space="preserve"> адресу, указанному при регистрации.</w:t>
      </w:r>
    </w:p>
    <w:p w14:paraId="4C9FF305" w14:textId="77777777" w:rsidR="003402D9" w:rsidRDefault="003402D9" w:rsidP="003402D9">
      <w:r>
        <w:t xml:space="preserve">Участники имеют возможность регистрироваться без подтверждения администратора, получая пароль на указанный при регистрации </w:t>
      </w:r>
      <w:r>
        <w:rPr>
          <w:lang w:val="en-US"/>
        </w:rPr>
        <w:t>email</w:t>
      </w:r>
      <w:r w:rsidRPr="00AD2CDB">
        <w:t>.</w:t>
      </w:r>
    </w:p>
    <w:p w14:paraId="2F3ADBF0" w14:textId="77777777" w:rsidR="003402D9" w:rsidRDefault="003402D9" w:rsidP="003402D9">
      <w:r>
        <w:t>Для обеспечения защиты от несанкционированного доступа к личному кабинету рекомендуется придерживаться следующих правил:</w:t>
      </w:r>
    </w:p>
    <w:p w14:paraId="001446DB" w14:textId="77777777" w:rsidR="003402D9" w:rsidRDefault="003402D9" w:rsidP="007308D0">
      <w:pPr>
        <w:pStyle w:val="a4"/>
        <w:numPr>
          <w:ilvl w:val="0"/>
          <w:numId w:val="9"/>
        </w:numPr>
      </w:pPr>
      <w:r>
        <w:t>Длина пароля должна быть не менее 8 символов</w:t>
      </w:r>
    </w:p>
    <w:p w14:paraId="24EEE9AC" w14:textId="77777777" w:rsidR="003402D9" w:rsidRDefault="003402D9" w:rsidP="007308D0">
      <w:pPr>
        <w:pStyle w:val="a4"/>
        <w:numPr>
          <w:ilvl w:val="0"/>
          <w:numId w:val="9"/>
        </w:numPr>
      </w:pPr>
      <w:r>
        <w:t>Пароль должен состоять из цифр и латинских букв в разных регистрах</w:t>
      </w:r>
    </w:p>
    <w:p w14:paraId="7C87221B" w14:textId="77777777" w:rsidR="003402D9" w:rsidRDefault="003402D9" w:rsidP="007308D0">
      <w:pPr>
        <w:pStyle w:val="a4"/>
        <w:numPr>
          <w:ilvl w:val="0"/>
          <w:numId w:val="9"/>
        </w:numPr>
        <w:rPr>
          <w:ins w:id="43" w:author="Admin" w:date="2018-02-12T01:24:00Z"/>
        </w:rPr>
      </w:pPr>
      <w:r>
        <w:t>Пароль не должен являться словом или набором символов, находящихся рядом на клавиатуре</w:t>
      </w:r>
    </w:p>
    <w:p w14:paraId="67345D3E" w14:textId="77777777" w:rsidR="00C963C0" w:rsidRPr="00AD2CDB" w:rsidRDefault="00C963C0">
      <w:pPr>
        <w:pStyle w:val="a4"/>
        <w:ind w:left="796"/>
        <w:pPrChange w:id="44" w:author="Admin" w:date="2018-02-12T01:24:00Z">
          <w:pPr>
            <w:pStyle w:val="a4"/>
            <w:numPr>
              <w:numId w:val="9"/>
            </w:numPr>
            <w:ind w:left="796" w:hanging="360"/>
          </w:pPr>
        </w:pPrChange>
      </w:pPr>
      <w:ins w:id="45" w:author="Admin" w:date="2018-02-12T01:24:00Z">
        <w:r>
          <w:t>Автоматическое восстановление пароля пользователя?</w:t>
        </w:r>
      </w:ins>
    </w:p>
    <w:p w14:paraId="5EEA020B" w14:textId="77777777" w:rsidR="003402D9" w:rsidRPr="003402D9" w:rsidRDefault="003402D9" w:rsidP="003402D9"/>
    <w:p w14:paraId="525D36C3" w14:textId="77777777" w:rsidR="00E302D5" w:rsidRDefault="007308D0" w:rsidP="008B3C92">
      <w:pPr>
        <w:pStyle w:val="2"/>
        <w:numPr>
          <w:ilvl w:val="1"/>
          <w:numId w:val="38"/>
        </w:numPr>
      </w:pPr>
      <w:r>
        <w:t xml:space="preserve"> </w:t>
      </w:r>
      <w:bookmarkStart w:id="46" w:name="_Toc505006718"/>
      <w:r w:rsidR="003402D9">
        <w:t>Требования к функциям (задачам), выполняемым сайтом</w:t>
      </w:r>
      <w:bookmarkEnd w:id="46"/>
    </w:p>
    <w:p w14:paraId="5D0ABDB7" w14:textId="77777777" w:rsidR="00596684" w:rsidRDefault="00596684" w:rsidP="008B3C92">
      <w:pPr>
        <w:pStyle w:val="3"/>
        <w:numPr>
          <w:ilvl w:val="2"/>
          <w:numId w:val="38"/>
        </w:numPr>
      </w:pPr>
      <w:bookmarkStart w:id="47" w:name="_Toc505006719"/>
      <w:r>
        <w:t>Сценарий проведения конкурса</w:t>
      </w:r>
      <w:bookmarkEnd w:id="47"/>
    </w:p>
    <w:p w14:paraId="001CFE62" w14:textId="77777777" w:rsidR="00596684" w:rsidRDefault="00596684" w:rsidP="008B3C92">
      <w:pPr>
        <w:pStyle w:val="a4"/>
        <w:numPr>
          <w:ilvl w:val="0"/>
          <w:numId w:val="40"/>
        </w:numPr>
      </w:pPr>
      <w:r>
        <w:t>Проект работает по следующему сценарию:</w:t>
      </w:r>
    </w:p>
    <w:p w14:paraId="7357B477" w14:textId="77777777" w:rsidR="00596684" w:rsidRDefault="00596684" w:rsidP="008B3C92">
      <w:pPr>
        <w:pStyle w:val="a4"/>
        <w:numPr>
          <w:ilvl w:val="1"/>
          <w:numId w:val="40"/>
        </w:numPr>
      </w:pPr>
      <w:r>
        <w:t>Сбор заявок на</w:t>
      </w:r>
      <w:ins w:id="48" w:author="Admin" w:date="2018-02-12T01:25:00Z">
        <w:r w:rsidR="00C963C0">
          <w:t xml:space="preserve"> участие в конкурсе</w:t>
        </w:r>
      </w:ins>
      <w:del w:id="49" w:author="Admin" w:date="2018-02-12T01:25:00Z">
        <w:r w:rsidDel="00C963C0">
          <w:delText xml:space="preserve"> кейсы</w:delText>
        </w:r>
      </w:del>
      <w:r>
        <w:t>/регистрация в системе</w:t>
      </w:r>
    </w:p>
    <w:p w14:paraId="06B32249" w14:textId="77777777" w:rsidR="00596684" w:rsidRDefault="00596684" w:rsidP="008B3C92">
      <w:pPr>
        <w:pStyle w:val="a4"/>
        <w:numPr>
          <w:ilvl w:val="1"/>
          <w:numId w:val="40"/>
        </w:numPr>
      </w:pPr>
      <w:r>
        <w:t>Ярмарка кейсов</w:t>
      </w:r>
    </w:p>
    <w:p w14:paraId="2136FF59" w14:textId="77777777" w:rsidR="00596684" w:rsidRDefault="00596684" w:rsidP="008B3C92">
      <w:pPr>
        <w:pStyle w:val="a4"/>
        <w:numPr>
          <w:ilvl w:val="1"/>
          <w:numId w:val="40"/>
        </w:numPr>
      </w:pPr>
      <w:r>
        <w:t>Формирование команд</w:t>
      </w:r>
    </w:p>
    <w:p w14:paraId="55EEAEFB" w14:textId="77777777" w:rsidR="00596684" w:rsidRDefault="00596684" w:rsidP="008B3C92">
      <w:pPr>
        <w:pStyle w:val="a4"/>
        <w:numPr>
          <w:ilvl w:val="1"/>
          <w:numId w:val="40"/>
        </w:numPr>
      </w:pPr>
      <w:r>
        <w:t>Работа команд над кейсами</w:t>
      </w:r>
    </w:p>
    <w:p w14:paraId="40BBAF1F" w14:textId="77777777" w:rsidR="00596684" w:rsidRDefault="00596684" w:rsidP="008B3C92">
      <w:pPr>
        <w:pStyle w:val="a4"/>
        <w:numPr>
          <w:ilvl w:val="1"/>
          <w:numId w:val="40"/>
        </w:numPr>
      </w:pPr>
      <w:r>
        <w:t>Оценка конкурса</w:t>
      </w:r>
    </w:p>
    <w:p w14:paraId="7B3A0D3A" w14:textId="77777777" w:rsidR="00596684" w:rsidRDefault="00596684" w:rsidP="008B3C92">
      <w:pPr>
        <w:pStyle w:val="a4"/>
        <w:numPr>
          <w:ilvl w:val="0"/>
          <w:numId w:val="40"/>
        </w:numPr>
      </w:pPr>
      <w:r>
        <w:t>Партнеры, кураторы команд или Участники регистрируются в проекте, если еще не зарегистрированы.</w:t>
      </w:r>
    </w:p>
    <w:p w14:paraId="7D1A6985" w14:textId="77777777" w:rsidR="00596684" w:rsidRDefault="00596684" w:rsidP="008B3C92">
      <w:pPr>
        <w:pStyle w:val="a4"/>
        <w:numPr>
          <w:ilvl w:val="0"/>
          <w:numId w:val="40"/>
        </w:numPr>
      </w:pPr>
      <w:r>
        <w:t xml:space="preserve">Партнеры регистрируют кейсы </w:t>
      </w:r>
      <w:ins w:id="50" w:author="Admin" w:date="2018-02-12T01:26:00Z">
        <w:r w:rsidR="00DB50B1">
          <w:t>до 1 октября</w:t>
        </w:r>
      </w:ins>
      <w:del w:id="51" w:author="Admin" w:date="2018-02-12T01:27:00Z">
        <w:r w:rsidDel="00DB50B1">
          <w:delText>на всем протяжении Конкурса</w:delText>
        </w:r>
      </w:del>
      <w:r>
        <w:t>, указывают требования к командам и отправляют администраторам. Количество кейсов не ограничено.</w:t>
      </w:r>
    </w:p>
    <w:p w14:paraId="794F1277" w14:textId="77777777" w:rsidR="00596684" w:rsidRDefault="00596684" w:rsidP="008B3C92">
      <w:pPr>
        <w:pStyle w:val="a4"/>
        <w:numPr>
          <w:ilvl w:val="0"/>
          <w:numId w:val="40"/>
        </w:numPr>
      </w:pPr>
      <w:r>
        <w:t>Администратор изучает кейсы и одобряет/отклоняет их.</w:t>
      </w:r>
    </w:p>
    <w:p w14:paraId="698468DF" w14:textId="77777777" w:rsidR="008B3C92" w:rsidRDefault="00596684" w:rsidP="008B3C92">
      <w:pPr>
        <w:pStyle w:val="a4"/>
        <w:numPr>
          <w:ilvl w:val="0"/>
          <w:numId w:val="40"/>
        </w:numPr>
      </w:pPr>
      <w:r>
        <w:t>Участники и Кураторы</w:t>
      </w:r>
      <w:r w:rsidR="008B3C92">
        <w:t xml:space="preserve"> подают заявки на участие в кейсах.</w:t>
      </w:r>
    </w:p>
    <w:p w14:paraId="17B826C7" w14:textId="77777777" w:rsidR="008B3C92" w:rsidRDefault="008B3C92" w:rsidP="008B3C92">
      <w:pPr>
        <w:pStyle w:val="a4"/>
        <w:numPr>
          <w:ilvl w:val="0"/>
          <w:numId w:val="40"/>
        </w:numPr>
      </w:pPr>
      <w:r>
        <w:t>В заданный день проходит Ярмарка кейсов.</w:t>
      </w:r>
    </w:p>
    <w:p w14:paraId="0EB46C20" w14:textId="77777777" w:rsidR="008B3C92" w:rsidRDefault="008B3C92" w:rsidP="008B3C92">
      <w:pPr>
        <w:pStyle w:val="a4"/>
        <w:numPr>
          <w:ilvl w:val="0"/>
          <w:numId w:val="40"/>
        </w:numPr>
      </w:pPr>
      <w:r>
        <w:t xml:space="preserve">В заданный день заканчивается прием заявок. </w:t>
      </w:r>
    </w:p>
    <w:p w14:paraId="3AA4B435" w14:textId="77777777" w:rsidR="008B3C92" w:rsidRDefault="008B3C92" w:rsidP="008B3C92">
      <w:pPr>
        <w:pStyle w:val="a4"/>
        <w:numPr>
          <w:ilvl w:val="0"/>
          <w:numId w:val="40"/>
        </w:numPr>
      </w:pPr>
      <w:r>
        <w:lastRenderedPageBreak/>
        <w:t>Партнеры отбирают команды для работы по кейсам. Доукомплектовывают неполные команды одиночками и другими командами.</w:t>
      </w:r>
    </w:p>
    <w:p w14:paraId="5BA23204" w14:textId="77777777" w:rsidR="008B3C92" w:rsidRDefault="008B3C92" w:rsidP="008B3C92">
      <w:pPr>
        <w:pStyle w:val="a4"/>
        <w:numPr>
          <w:ilvl w:val="0"/>
          <w:numId w:val="40"/>
        </w:numPr>
      </w:pPr>
      <w:r>
        <w:t>Начинается работа над кейсами, которая делится на промежуточные этапы. За каждый этап команды отчитываются Промежуточным отчетом.</w:t>
      </w:r>
      <w:ins w:id="52" w:author="Admin" w:date="2018-02-12T01:27:00Z">
        <w:r w:rsidR="00DB50B1">
          <w:t xml:space="preserve"> В каком виде подаются отчеты? Желательно загружать</w:t>
        </w:r>
      </w:ins>
      <w:ins w:id="53" w:author="Admin" w:date="2018-02-12T01:28:00Z">
        <w:r w:rsidR="00DB50B1">
          <w:t xml:space="preserve"> на сайт.</w:t>
        </w:r>
      </w:ins>
    </w:p>
    <w:p w14:paraId="78659858" w14:textId="77777777" w:rsidR="008B3C92" w:rsidRDefault="008B3C92" w:rsidP="008B3C92">
      <w:pPr>
        <w:pStyle w:val="a4"/>
        <w:numPr>
          <w:ilvl w:val="0"/>
          <w:numId w:val="40"/>
        </w:numPr>
      </w:pPr>
      <w:r>
        <w:t>Партнер изучает отчеты, при необходимости меняет статусы команд, состав команд.</w:t>
      </w:r>
    </w:p>
    <w:p w14:paraId="6C926073" w14:textId="77777777" w:rsidR="008B3C92" w:rsidRDefault="008B3C92" w:rsidP="008B3C92">
      <w:pPr>
        <w:pStyle w:val="a4"/>
        <w:numPr>
          <w:ilvl w:val="0"/>
          <w:numId w:val="40"/>
        </w:numPr>
      </w:pPr>
      <w:r>
        <w:t>Работа над кейсом заканчивается Финальным отчетом команды, либо датой окончания работ, которую устанавливает Администратор.</w:t>
      </w:r>
    </w:p>
    <w:p w14:paraId="468B1EFA" w14:textId="77777777" w:rsidR="008B3C92" w:rsidRDefault="008B3C92" w:rsidP="008B3C92">
      <w:pPr>
        <w:pStyle w:val="a4"/>
        <w:numPr>
          <w:ilvl w:val="0"/>
          <w:numId w:val="40"/>
        </w:numPr>
      </w:pPr>
      <w:r>
        <w:t>Партнер оценивает материалы Финального отчета по опроснику, выставляет оценку и либо передает Финальный отчет Экспертам на оценку, либо снимает Команду с Конкурса.</w:t>
      </w:r>
    </w:p>
    <w:p w14:paraId="623038C1" w14:textId="77777777" w:rsidR="008B3C92" w:rsidRDefault="008B3C92" w:rsidP="008B3C92">
      <w:pPr>
        <w:pStyle w:val="a4"/>
        <w:numPr>
          <w:ilvl w:val="0"/>
          <w:numId w:val="40"/>
        </w:numPr>
      </w:pPr>
      <w:r>
        <w:t>В заданный день заканчивается срок голосования Партнеров и все утвержденные Финальные отчеты становятся доступны Экспертам.</w:t>
      </w:r>
    </w:p>
    <w:p w14:paraId="6EFE3F71" w14:textId="77777777" w:rsidR="008B3C92" w:rsidRDefault="008B3C92" w:rsidP="008B3C92">
      <w:pPr>
        <w:pStyle w:val="a4"/>
        <w:numPr>
          <w:ilvl w:val="0"/>
          <w:numId w:val="40"/>
        </w:numPr>
      </w:pPr>
      <w:r>
        <w:t>Эксперты оценивают работы Команд в течении определенного Администратором времени. Одну работу могут оценить несколько</w:t>
      </w:r>
      <w:r w:rsidR="00247D8D">
        <w:t xml:space="preserve"> Экспертов – тогда оценка работы</w:t>
      </w:r>
      <w:r>
        <w:t xml:space="preserve"> является средним арифметическим оценок всех Экспертов. На это</w:t>
      </w:r>
      <w:ins w:id="54" w:author="Admin" w:date="2018-02-12T01:30:00Z">
        <w:r w:rsidR="00DB50B1">
          <w:t>м</w:t>
        </w:r>
      </w:ins>
      <w:r>
        <w:t xml:space="preserve"> этапе Экспертами должны быть оценены все работы.</w:t>
      </w:r>
    </w:p>
    <w:p w14:paraId="2AD4D181" w14:textId="77777777" w:rsidR="008B3C92" w:rsidRDefault="008B3C92" w:rsidP="008B3C92">
      <w:pPr>
        <w:pStyle w:val="a4"/>
        <w:numPr>
          <w:ilvl w:val="0"/>
          <w:numId w:val="40"/>
        </w:numPr>
      </w:pPr>
      <w:r>
        <w:t>В заданный день заканчивается срок голосования Экспертов.</w:t>
      </w:r>
    </w:p>
    <w:p w14:paraId="41761AA7" w14:textId="77777777" w:rsidR="00596684" w:rsidRDefault="008B3C92" w:rsidP="008B3C92">
      <w:pPr>
        <w:pStyle w:val="a4"/>
        <w:numPr>
          <w:ilvl w:val="0"/>
          <w:numId w:val="40"/>
        </w:numPr>
      </w:pPr>
      <w:r>
        <w:t xml:space="preserve">После оценки Экспертами проводятся выступления, на которых Команды защищают свои работы перед жюри. Во время выступлений, работы становятся доступны для ознакомления </w:t>
      </w:r>
      <w:r w:rsidR="00AB6A03">
        <w:t>Посетителям</w:t>
      </w:r>
      <w:r>
        <w:t xml:space="preserve"> и параллельно идет онлайн-голосование, в котором они могут участвовать. Результаты онлайн-голосования при глобальной оценке жюри не учитываются.</w:t>
      </w:r>
    </w:p>
    <w:p w14:paraId="6AE95BDF" w14:textId="77777777" w:rsidR="00F32D88" w:rsidRDefault="008B3C92" w:rsidP="00F32D88">
      <w:pPr>
        <w:pStyle w:val="a4"/>
        <w:numPr>
          <w:ilvl w:val="0"/>
          <w:numId w:val="40"/>
        </w:numPr>
      </w:pPr>
      <w:r>
        <w:t>На последнем этапе жюри дает финальную оценку работам, награждает победителей.</w:t>
      </w:r>
    </w:p>
    <w:p w14:paraId="157666BC" w14:textId="77777777" w:rsidR="00F32D88" w:rsidRPr="00596684" w:rsidRDefault="00F32D88" w:rsidP="00F32D88">
      <w:r>
        <w:t xml:space="preserve">У Администратора должна быть возможность переключать этап конкурса, с изменением соответствующего функционала у пользователей всех ролей. </w:t>
      </w:r>
    </w:p>
    <w:p w14:paraId="7A500359" w14:textId="77777777" w:rsidR="00E302D5" w:rsidRPr="00B00949" w:rsidRDefault="00E302D5" w:rsidP="008B3C92">
      <w:pPr>
        <w:pStyle w:val="3"/>
        <w:numPr>
          <w:ilvl w:val="2"/>
          <w:numId w:val="38"/>
        </w:numPr>
      </w:pPr>
      <w:bookmarkStart w:id="55" w:name="_Toc505006720"/>
      <w:r>
        <w:t>Основные требования</w:t>
      </w:r>
      <w:bookmarkEnd w:id="55"/>
    </w:p>
    <w:p w14:paraId="6A9D715A" w14:textId="77777777" w:rsidR="00E302D5" w:rsidRDefault="00E302D5" w:rsidP="008B3C92">
      <w:pPr>
        <w:pStyle w:val="3"/>
        <w:numPr>
          <w:ilvl w:val="3"/>
          <w:numId w:val="38"/>
        </w:numPr>
      </w:pPr>
      <w:bookmarkStart w:id="56" w:name="_Toc505006721"/>
      <w:r>
        <w:t>Структура сайта</w:t>
      </w:r>
      <w:bookmarkEnd w:id="56"/>
    </w:p>
    <w:p w14:paraId="35128BFF" w14:textId="77777777" w:rsidR="00E302D5" w:rsidRDefault="00E302D5" w:rsidP="00E302D5">
      <w:r>
        <w:t>Сайт должен состоять из следующих разделов:</w:t>
      </w:r>
    </w:p>
    <w:p w14:paraId="23918A9C" w14:textId="77777777" w:rsidR="00E302D5" w:rsidRDefault="00E302D5" w:rsidP="007308D0">
      <w:pPr>
        <w:pStyle w:val="a4"/>
        <w:numPr>
          <w:ilvl w:val="0"/>
          <w:numId w:val="10"/>
        </w:numPr>
      </w:pPr>
      <w:r>
        <w:t>Главная страница</w:t>
      </w:r>
    </w:p>
    <w:p w14:paraId="217F3567" w14:textId="77777777" w:rsidR="00E302D5" w:rsidRDefault="00E302D5" w:rsidP="007308D0">
      <w:pPr>
        <w:pStyle w:val="a4"/>
        <w:numPr>
          <w:ilvl w:val="0"/>
          <w:numId w:val="10"/>
        </w:numPr>
      </w:pPr>
      <w:r>
        <w:t>Новости</w:t>
      </w:r>
    </w:p>
    <w:p w14:paraId="283062C6" w14:textId="77777777" w:rsidR="00E302D5" w:rsidRDefault="00E302D5" w:rsidP="007308D0">
      <w:pPr>
        <w:pStyle w:val="a4"/>
        <w:numPr>
          <w:ilvl w:val="0"/>
          <w:numId w:val="10"/>
        </w:numPr>
      </w:pPr>
      <w:r>
        <w:t>О проекте</w:t>
      </w:r>
    </w:p>
    <w:p w14:paraId="6349FBCD" w14:textId="77777777" w:rsidR="00E302D5" w:rsidRDefault="00E302D5" w:rsidP="007308D0">
      <w:pPr>
        <w:pStyle w:val="a4"/>
        <w:numPr>
          <w:ilvl w:val="0"/>
          <w:numId w:val="10"/>
        </w:numPr>
      </w:pPr>
      <w:r>
        <w:t>Положение о конкурсе</w:t>
      </w:r>
    </w:p>
    <w:p w14:paraId="284DD851" w14:textId="77777777" w:rsidR="00E302D5" w:rsidRDefault="00E302D5" w:rsidP="007308D0">
      <w:pPr>
        <w:pStyle w:val="a4"/>
        <w:numPr>
          <w:ilvl w:val="0"/>
          <w:numId w:val="10"/>
        </w:numPr>
      </w:pPr>
      <w:r>
        <w:t>Кейсы</w:t>
      </w:r>
    </w:p>
    <w:p w14:paraId="4D706408" w14:textId="77777777" w:rsidR="00E302D5" w:rsidRDefault="00E302D5" w:rsidP="007308D0">
      <w:pPr>
        <w:pStyle w:val="a4"/>
        <w:numPr>
          <w:ilvl w:val="0"/>
          <w:numId w:val="10"/>
        </w:numPr>
      </w:pPr>
      <w:r>
        <w:t>Партнерам</w:t>
      </w:r>
    </w:p>
    <w:p w14:paraId="6BBA611E" w14:textId="77777777" w:rsidR="00E302D5" w:rsidRDefault="00E302D5" w:rsidP="007308D0">
      <w:pPr>
        <w:pStyle w:val="a4"/>
        <w:numPr>
          <w:ilvl w:val="0"/>
          <w:numId w:val="10"/>
        </w:numPr>
      </w:pPr>
      <w:r>
        <w:t>Учебным заведениям</w:t>
      </w:r>
    </w:p>
    <w:p w14:paraId="682CB069" w14:textId="77777777" w:rsidR="00E302D5" w:rsidRDefault="00E302D5" w:rsidP="007308D0">
      <w:pPr>
        <w:pStyle w:val="a4"/>
        <w:numPr>
          <w:ilvl w:val="0"/>
          <w:numId w:val="10"/>
        </w:numPr>
      </w:pPr>
      <w:r>
        <w:lastRenderedPageBreak/>
        <w:t>Наши партнеры</w:t>
      </w:r>
    </w:p>
    <w:p w14:paraId="1578975F" w14:textId="77777777" w:rsidR="00E302D5" w:rsidRDefault="00E302D5" w:rsidP="007308D0">
      <w:pPr>
        <w:pStyle w:val="a4"/>
        <w:numPr>
          <w:ilvl w:val="0"/>
          <w:numId w:val="10"/>
        </w:numPr>
      </w:pPr>
      <w:r>
        <w:t>Результаты</w:t>
      </w:r>
    </w:p>
    <w:p w14:paraId="4E53C837" w14:textId="77777777" w:rsidR="00E302D5" w:rsidRDefault="00E302D5" w:rsidP="007308D0">
      <w:pPr>
        <w:pStyle w:val="a4"/>
        <w:numPr>
          <w:ilvl w:val="0"/>
          <w:numId w:val="10"/>
        </w:numPr>
        <w:rPr>
          <w:ins w:id="57" w:author="Admin" w:date="2018-02-12T01:31:00Z"/>
        </w:rPr>
      </w:pPr>
      <w:r>
        <w:t>Контакты</w:t>
      </w:r>
    </w:p>
    <w:p w14:paraId="7F34C25D" w14:textId="77777777" w:rsidR="00DB50B1" w:rsidRDefault="00DB50B1" w:rsidP="007308D0">
      <w:pPr>
        <w:pStyle w:val="a4"/>
        <w:numPr>
          <w:ilvl w:val="0"/>
          <w:numId w:val="10"/>
        </w:numPr>
        <w:rPr>
          <w:ins w:id="58" w:author="Admin" w:date="2018-02-12T01:38:00Z"/>
        </w:rPr>
      </w:pPr>
      <w:ins w:id="59" w:author="Admin" w:date="2018-02-12T01:31:00Z">
        <w:r>
          <w:t>Центр дополнительного образования</w:t>
        </w:r>
      </w:ins>
    </w:p>
    <w:p w14:paraId="26116891" w14:textId="77777777" w:rsidR="009870D0" w:rsidRDefault="009870D0" w:rsidP="007308D0">
      <w:pPr>
        <w:pStyle w:val="a4"/>
        <w:numPr>
          <w:ilvl w:val="0"/>
          <w:numId w:val="10"/>
        </w:numPr>
      </w:pPr>
      <w:ins w:id="60" w:author="Admin" w:date="2018-02-12T01:38:00Z">
        <w:r>
          <w:t>Фото-, видео- галерея</w:t>
        </w:r>
      </w:ins>
    </w:p>
    <w:p w14:paraId="04E5430B" w14:textId="77777777" w:rsidR="00E302D5" w:rsidRDefault="00E302D5" w:rsidP="007308D0">
      <w:pPr>
        <w:pStyle w:val="a4"/>
        <w:numPr>
          <w:ilvl w:val="0"/>
          <w:numId w:val="10"/>
        </w:numPr>
      </w:pPr>
      <w:r>
        <w:t>Личный кабинет (опционально)</w:t>
      </w:r>
    </w:p>
    <w:p w14:paraId="6A49B198" w14:textId="77777777" w:rsidR="00E302D5" w:rsidRPr="001D2A34" w:rsidRDefault="00E302D5" w:rsidP="00E302D5"/>
    <w:p w14:paraId="282F01B1" w14:textId="77777777" w:rsidR="00E302D5" w:rsidRDefault="00E302D5" w:rsidP="008B3C92">
      <w:pPr>
        <w:pStyle w:val="3"/>
        <w:numPr>
          <w:ilvl w:val="3"/>
          <w:numId w:val="38"/>
        </w:numPr>
      </w:pPr>
      <w:bookmarkStart w:id="61" w:name="_Toc505006722"/>
      <w:r>
        <w:t>Навигация</w:t>
      </w:r>
      <w:bookmarkEnd w:id="61"/>
    </w:p>
    <w:p w14:paraId="2E60A53D" w14:textId="77777777" w:rsidR="00E302D5" w:rsidRDefault="00E302D5" w:rsidP="00E302D5">
      <w:r>
        <w:t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14:paraId="4CAFE901" w14:textId="77777777" w:rsidR="00E302D5" w:rsidRDefault="00E302D5" w:rsidP="00E302D5">
      <w:r>
        <w:t>Система должна обеспечивать навигацию по всем доступным пользователю ресурсам и отображать соответствующую информацию. Для навигации должна использоваться система контент-меню. Меню должно представлять собой текстовый блок (список гиперссылок) в левой колонке или в верхней части страницы (в зависимости от утвержденного дизайна).</w:t>
      </w:r>
    </w:p>
    <w:p w14:paraId="138AAF05" w14:textId="77777777" w:rsidR="00E302D5" w:rsidRDefault="00E302D5" w:rsidP="00E302D5">
      <w:r>
        <w:t>Для разделов, содержащих подразделы, должно быть предусмотрено выпадающее подменю.</w:t>
      </w:r>
    </w:p>
    <w:p w14:paraId="4A691C9F" w14:textId="77777777" w:rsidR="00E302D5" w:rsidRDefault="00E302D5" w:rsidP="00E302D5">
      <w:r>
        <w:t>При выборе какого-либо из пунктов меню пользователем должна загружаться соответствующая ему информационная страница (новостная лента, форма обратной связи и т.д.), а в блоке меню (или в основной части страницы в зависимости от утвержденного дизайна) открываться список подразделов выбранного раздела.</w:t>
      </w:r>
    </w:p>
    <w:p w14:paraId="3D7BD661" w14:textId="77777777" w:rsidR="00E302D5" w:rsidRDefault="00E302D5" w:rsidP="00E302D5">
      <w:r>
        <w:t>Также на всех страницах (кроме главной) должны присутствовать «Хлебные крошки» для отображения глубины просмотра сайта.</w:t>
      </w:r>
    </w:p>
    <w:p w14:paraId="52DC202D" w14:textId="77777777" w:rsidR="00E302D5" w:rsidRPr="0071463C" w:rsidRDefault="00E302D5" w:rsidP="00E302D5"/>
    <w:p w14:paraId="61CB4F7D" w14:textId="77777777" w:rsidR="00E302D5" w:rsidRDefault="00E302D5" w:rsidP="008B3C92">
      <w:pPr>
        <w:pStyle w:val="3"/>
        <w:numPr>
          <w:ilvl w:val="3"/>
          <w:numId w:val="38"/>
        </w:numPr>
      </w:pPr>
      <w:bookmarkStart w:id="62" w:name="_Toc505006723"/>
      <w:r>
        <w:t>Наполнение сайта (контент)</w:t>
      </w:r>
      <w:bookmarkEnd w:id="62"/>
    </w:p>
    <w:p w14:paraId="4FB552E3" w14:textId="77777777" w:rsidR="00E302D5" w:rsidRDefault="00E302D5" w:rsidP="00E302D5">
      <w:r>
        <w:t>Страницы всех разделов сайта должны формироваться программным путем на основании информации из базы данных на сервере.</w:t>
      </w:r>
    </w:p>
    <w:p w14:paraId="7A39BE8E" w14:textId="77777777" w:rsidR="00E302D5" w:rsidRDefault="00E302D5" w:rsidP="00E302D5">
      <w:r>
        <w:t xml:space="preserve">Модификация содержимого разделов должна осуществляться посредством Административной панели (системы управления сайтом), который без применения специальных навыков программирования (без использования программирования и специального кодирования или форматирования, за исключением разметки гипертекста с помощью </w:t>
      </w:r>
      <w:r w:rsidRPr="009E3AD9">
        <w:rPr>
          <w:lang w:val="en-US"/>
        </w:rPr>
        <w:t>HTML</w:t>
      </w:r>
      <w:r>
        <w:t xml:space="preserve">) должен предусматривать возможность редактирования информационного </w:t>
      </w:r>
      <w:r>
        <w:lastRenderedPageBreak/>
        <w:t>содержимого страниц сайта. Наполнение информацией должно проводиться с использованием шаблонов страниц сайта.</w:t>
      </w:r>
    </w:p>
    <w:p w14:paraId="1450439A" w14:textId="77777777" w:rsidR="00E302D5" w:rsidRDefault="00E302D5" w:rsidP="00E302D5">
      <w:r>
        <w:t xml:space="preserve">В рамках разработки сайта Исполнитель должен обеспечить ввод представленной Заказчиком статической информации в создаваемые динамические разделы (с учетом предусмотренной настоящим ТЗ функциональности). Текстовая информация должна предоставляться Заказчиком в виде отдельных файлов формата </w:t>
      </w:r>
      <w:r w:rsidRPr="009E3AD9">
        <w:rPr>
          <w:lang w:val="en-US"/>
        </w:rPr>
        <w:t>MS</w:t>
      </w:r>
      <w:r w:rsidRPr="00125D96">
        <w:t xml:space="preserve"> </w:t>
      </w:r>
      <w:r w:rsidRPr="009E3AD9">
        <w:rPr>
          <w:lang w:val="en-US"/>
        </w:rPr>
        <w:t>Word</w:t>
      </w:r>
      <w:r w:rsidRPr="00125D96">
        <w:t xml:space="preserve"> (</w:t>
      </w:r>
      <w:r>
        <w:t xml:space="preserve">docx). Названия файлов должны соответствовать названиям разделов. Перед передачей текстов Исполнителю они должны быть вычитаны и отредактированы. Графический материал должен предоставляться в формате </w:t>
      </w:r>
      <w:r w:rsidRPr="009E3AD9">
        <w:rPr>
          <w:lang w:val="en-US"/>
        </w:rPr>
        <w:t>JPG</w:t>
      </w:r>
      <w:r w:rsidRPr="00125D96">
        <w:t xml:space="preserve">. </w:t>
      </w:r>
      <w:r>
        <w:t>По возможности, названия графических файлов должны отражать содержание файла. Изображения для галерей и разделов сайта должны размещаться в папках или архивах с названиями соответственно галерее или разделу сайта, для которых они предназначаются.</w:t>
      </w:r>
    </w:p>
    <w:p w14:paraId="663E21B7" w14:textId="77777777" w:rsidR="00E302D5" w:rsidRDefault="00E302D5" w:rsidP="00E302D5">
      <w:r>
        <w:t xml:space="preserve">Исполнитель должен обеспечить обработку иллюстраций для приведения их в соответствие с техническими требованиями и </w:t>
      </w:r>
      <w:r w:rsidRPr="009E3AD9">
        <w:rPr>
          <w:lang w:val="en-US"/>
        </w:rPr>
        <w:t>HTML</w:t>
      </w:r>
      <w:r w:rsidRPr="009E3AD9">
        <w:t>-</w:t>
      </w:r>
      <w:r>
        <w:t>верстку подготовленных материалов. При необходимости дополнительной обработки (набор, вычитка, сканирование, ретушь, монтаж, перевод и т.п.) силами Исполнителя, она должна осуществляться в рамках отдельного соглашения с Заказчиком.</w:t>
      </w:r>
    </w:p>
    <w:p w14:paraId="78A06136" w14:textId="77777777" w:rsidR="00E302D5" w:rsidRDefault="00E302D5" w:rsidP="00E302D5">
      <w:r>
        <w:t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 Заказчиком самостоятельно или на основании отдельного договора на поддержку сайта.</w:t>
      </w:r>
    </w:p>
    <w:p w14:paraId="3BBE5EDC" w14:textId="77777777" w:rsidR="00E302D5" w:rsidRPr="009E3AD9" w:rsidRDefault="00E302D5" w:rsidP="00E302D5"/>
    <w:p w14:paraId="1149FCB6" w14:textId="77777777" w:rsidR="00E302D5" w:rsidRDefault="00E302D5" w:rsidP="008B3C92">
      <w:pPr>
        <w:pStyle w:val="3"/>
        <w:numPr>
          <w:ilvl w:val="3"/>
          <w:numId w:val="38"/>
        </w:numPr>
      </w:pPr>
      <w:bookmarkStart w:id="63" w:name="_Toc505006724"/>
      <w:r>
        <w:t>Система навигации (карта сайта)</w:t>
      </w:r>
      <w:bookmarkEnd w:id="63"/>
    </w:p>
    <w:p w14:paraId="5E707CFA" w14:textId="77777777" w:rsidR="00E302D5" w:rsidRDefault="00E302D5" w:rsidP="00E302D5">
      <w:r>
        <w:t>Структура сайта разделяется на открытую и закрытую часть.</w:t>
      </w:r>
    </w:p>
    <w:p w14:paraId="1C7758C4" w14:textId="77777777" w:rsidR="00E302D5" w:rsidRDefault="00E302D5" w:rsidP="00E302D5">
      <w:r>
        <w:t>Взаимосвязь между разделами и подразделами открытой части сайта представлена на рисунке 1.</w:t>
      </w:r>
    </w:p>
    <w:p w14:paraId="299517CB" w14:textId="77777777" w:rsidR="00E302D5" w:rsidRDefault="00E302D5" w:rsidP="00E302D5">
      <w:pPr>
        <w:spacing w:before="0" w:after="0"/>
        <w:jc w:val="left"/>
      </w:pPr>
      <w:r>
        <w:br w:type="page"/>
      </w:r>
    </w:p>
    <w:p w14:paraId="57BE9040" w14:textId="66C76194" w:rsidR="00E302D5" w:rsidRPr="003141AC" w:rsidRDefault="00137C63" w:rsidP="00E302D5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512B5" wp14:editId="569D2CAA">
                <wp:simplePos x="0" y="0"/>
                <wp:positionH relativeFrom="column">
                  <wp:posOffset>-229870</wp:posOffset>
                </wp:positionH>
                <wp:positionV relativeFrom="paragraph">
                  <wp:posOffset>6594475</wp:posOffset>
                </wp:positionV>
                <wp:extent cx="6174105" cy="258445"/>
                <wp:effectExtent l="0" t="0" r="0" b="0"/>
                <wp:wrapThrough wrapText="bothSides">
                  <wp:wrapPolygon edited="0">
                    <wp:start x="0" y="0"/>
                    <wp:lineTo x="0" y="20698"/>
                    <wp:lineTo x="21527" y="20698"/>
                    <wp:lineTo x="21527" y="0"/>
                    <wp:lineTo x="0" y="0"/>
                  </wp:wrapPolygon>
                </wp:wrapThrough>
                <wp:docPr id="79" name="Надпись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410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D002DB" w14:textId="77777777" w:rsidR="00C963C0" w:rsidRPr="00A65379" w:rsidRDefault="00C963C0" w:rsidP="00E302D5">
                            <w:pPr>
                              <w:pStyle w:val="a5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137C63">
                              <w:fldChar w:fldCharType="begin"/>
                            </w:r>
                            <w:r w:rsidR="00137C63">
                              <w:instrText xml:space="preserve"> SEQ Рисунок \* ARABIC </w:instrText>
                            </w:r>
                            <w:r w:rsidR="00137C6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137C6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Карта открытой части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E512B5" id="_x0000_t202" coordsize="21600,21600" o:spt="202" path="m,l,21600r21600,l21600,xe">
                <v:stroke joinstyle="miter"/>
                <v:path gradientshapeok="t" o:connecttype="rect"/>
              </v:shapetype>
              <v:shape id="Надпись 79" o:spid="_x0000_s1026" type="#_x0000_t202" style="position:absolute;left:0;text-align:left;margin-left:-18.1pt;margin-top:519.25pt;width:486.15pt;height:2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" stroked="f">
                <v:textbox style="mso-fit-shape-to-text:t" inset="0,0,0,0">
                  <w:txbxContent>
                    <w:p w14:paraId="42D002DB" w14:textId="77777777" w:rsidR="00C963C0" w:rsidRPr="00A65379" w:rsidRDefault="00C963C0" w:rsidP="00E302D5">
                      <w:pPr>
                        <w:pStyle w:val="a5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 w:rsidR="00137C63">
                        <w:fldChar w:fldCharType="begin"/>
                      </w:r>
                      <w:r w:rsidR="00137C63">
                        <w:instrText xml:space="preserve"> SEQ Рисунок \* ARABIC </w:instrText>
                      </w:r>
                      <w:r w:rsidR="00137C63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137C63">
                        <w:rPr>
                          <w:noProof/>
                        </w:rPr>
                        <w:fldChar w:fldCharType="end"/>
                      </w:r>
                      <w:r>
                        <w:t>. Карта открытой части сайта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0B5F55" wp14:editId="4576769E">
                <wp:simplePos x="0" y="0"/>
                <wp:positionH relativeFrom="column">
                  <wp:posOffset>-229870</wp:posOffset>
                </wp:positionH>
                <wp:positionV relativeFrom="paragraph">
                  <wp:posOffset>3175</wp:posOffset>
                </wp:positionV>
                <wp:extent cx="6174105" cy="6534150"/>
                <wp:effectExtent l="0" t="0" r="0" b="0"/>
                <wp:wrapThrough wrapText="bothSides">
                  <wp:wrapPolygon edited="0">
                    <wp:start x="1866" y="0"/>
                    <wp:lineTo x="1799" y="1008"/>
                    <wp:lineTo x="0" y="1071"/>
                    <wp:lineTo x="0" y="6486"/>
                    <wp:lineTo x="4665" y="7053"/>
                    <wp:lineTo x="0" y="7179"/>
                    <wp:lineTo x="0" y="11020"/>
                    <wp:lineTo x="4665" y="11083"/>
                    <wp:lineTo x="2399" y="11524"/>
                    <wp:lineTo x="1866" y="11713"/>
                    <wp:lineTo x="1866" y="12091"/>
                    <wp:lineTo x="0" y="12406"/>
                    <wp:lineTo x="0" y="15555"/>
                    <wp:lineTo x="4665" y="16121"/>
                    <wp:lineTo x="4665" y="18955"/>
                    <wp:lineTo x="12663" y="19144"/>
                    <wp:lineTo x="10930" y="19459"/>
                    <wp:lineTo x="10663" y="19585"/>
                    <wp:lineTo x="10663" y="21600"/>
                    <wp:lineTo x="15329" y="21600"/>
                    <wp:lineTo x="15462" y="19648"/>
                    <wp:lineTo x="15129" y="19522"/>
                    <wp:lineTo x="12929" y="19144"/>
                    <wp:lineTo x="14795" y="19144"/>
                    <wp:lineTo x="15395" y="18892"/>
                    <wp:lineTo x="15329" y="16121"/>
                    <wp:lineTo x="21593" y="15303"/>
                    <wp:lineTo x="21593" y="13162"/>
                    <wp:lineTo x="19794" y="13099"/>
                    <wp:lineTo x="21593" y="12532"/>
                    <wp:lineTo x="21593" y="8627"/>
                    <wp:lineTo x="19794" y="7998"/>
                    <wp:lineTo x="19127" y="7683"/>
                    <wp:lineTo x="16995" y="7053"/>
                    <wp:lineTo x="21593" y="6990"/>
                    <wp:lineTo x="21593" y="1071"/>
                    <wp:lineTo x="19861" y="1008"/>
                    <wp:lineTo x="19794" y="0"/>
                    <wp:lineTo x="1866" y="0"/>
                  </wp:wrapPolygon>
                </wp:wrapThrough>
                <wp:docPr id="45" name="Группа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4105" cy="6534150"/>
                          <a:chOff x="0" y="0"/>
                          <a:chExt cx="6174152" cy="6534783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2059619" y="1828800"/>
                            <a:ext cx="2168341" cy="23654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9303B5" w14:textId="77777777" w:rsidR="00C963C0" w:rsidRPr="003141AC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3141AC">
                                <w:rPr>
                                  <w:b/>
                                  <w:sz w:val="22"/>
                                </w:rPr>
                                <w:t>Главная страница</w:t>
                              </w:r>
                            </w:p>
                            <w:p w14:paraId="6E021D2E" w14:textId="77777777" w:rsidR="00C963C0" w:rsidRPr="003141AC" w:rsidRDefault="00C963C0" w:rsidP="007308D0">
                              <w:pPr>
                                <w:pStyle w:val="a4"/>
                                <w:numPr>
                                  <w:ilvl w:val="0"/>
                                  <w:numId w:val="11"/>
                                </w:numPr>
                                <w:jc w:val="left"/>
                                <w:rPr>
                                  <w:sz w:val="22"/>
                                </w:rPr>
                              </w:pPr>
                              <w:r w:rsidRPr="003141AC">
                                <w:rPr>
                                  <w:sz w:val="22"/>
                                </w:rPr>
                                <w:t>Меню</w:t>
                              </w:r>
                            </w:p>
                            <w:p w14:paraId="62265329" w14:textId="77777777" w:rsidR="00C963C0" w:rsidRDefault="00C963C0" w:rsidP="007308D0">
                              <w:pPr>
                                <w:pStyle w:val="a4"/>
                                <w:numPr>
                                  <w:ilvl w:val="0"/>
                                  <w:numId w:val="11"/>
                                </w:numPr>
                                <w:jc w:val="left"/>
                                <w:rPr>
                                  <w:sz w:val="22"/>
                                </w:rPr>
                              </w:pPr>
                              <w:r w:rsidRPr="003141AC">
                                <w:rPr>
                                  <w:sz w:val="22"/>
                                </w:rPr>
                                <w:t>Логотип</w:t>
                              </w:r>
                            </w:p>
                            <w:p w14:paraId="735149FF" w14:textId="77777777" w:rsidR="00C963C0" w:rsidRPr="003141AC" w:rsidRDefault="00C963C0" w:rsidP="007308D0">
                              <w:pPr>
                                <w:pStyle w:val="a4"/>
                                <w:numPr>
                                  <w:ilvl w:val="0"/>
                                  <w:numId w:val="11"/>
                                </w:numPr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Регистрация</w:t>
                              </w:r>
                            </w:p>
                            <w:p w14:paraId="1090B061" w14:textId="77777777" w:rsidR="00C963C0" w:rsidRPr="003141AC" w:rsidRDefault="00C963C0" w:rsidP="007308D0">
                              <w:pPr>
                                <w:pStyle w:val="a4"/>
                                <w:numPr>
                                  <w:ilvl w:val="0"/>
                                  <w:numId w:val="11"/>
                                </w:numPr>
                                <w:jc w:val="left"/>
                                <w:rPr>
                                  <w:sz w:val="22"/>
                                </w:rPr>
                              </w:pPr>
                              <w:r w:rsidRPr="003141AC">
                                <w:rPr>
                                  <w:sz w:val="22"/>
                                </w:rPr>
                                <w:t>Организатор проекта</w:t>
                              </w:r>
                            </w:p>
                            <w:p w14:paraId="19CB2CB7" w14:textId="77777777" w:rsidR="00C963C0" w:rsidRPr="003141AC" w:rsidRDefault="00C963C0" w:rsidP="007308D0">
                              <w:pPr>
                                <w:pStyle w:val="a4"/>
                                <w:numPr>
                                  <w:ilvl w:val="0"/>
                                  <w:numId w:val="11"/>
                                </w:numPr>
                                <w:jc w:val="left"/>
                                <w:rPr>
                                  <w:sz w:val="22"/>
                                </w:rPr>
                              </w:pPr>
                              <w:r w:rsidRPr="003141AC">
                                <w:rPr>
                                  <w:sz w:val="22"/>
                                </w:rPr>
                                <w:t>Новостная лента</w:t>
                              </w:r>
                            </w:p>
                            <w:p w14:paraId="227F3A28" w14:textId="77777777" w:rsidR="00C963C0" w:rsidRPr="003141AC" w:rsidRDefault="00C963C0" w:rsidP="007308D0">
                              <w:pPr>
                                <w:pStyle w:val="a4"/>
                                <w:numPr>
                                  <w:ilvl w:val="0"/>
                                  <w:numId w:val="11"/>
                                </w:numPr>
                                <w:jc w:val="left"/>
                                <w:rPr>
                                  <w:sz w:val="22"/>
                                </w:rPr>
                              </w:pPr>
                              <w:r w:rsidRPr="003141AC">
                                <w:rPr>
                                  <w:sz w:val="22"/>
                                </w:rPr>
                                <w:t>Краткое описание проекта</w:t>
                              </w:r>
                            </w:p>
                            <w:p w14:paraId="05E6C390" w14:textId="77777777" w:rsidR="00C963C0" w:rsidRDefault="00C963C0" w:rsidP="007308D0">
                              <w:pPr>
                                <w:pStyle w:val="a4"/>
                                <w:numPr>
                                  <w:ilvl w:val="0"/>
                                  <w:numId w:val="11"/>
                                </w:numPr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Публикации в СМИ</w:t>
                              </w:r>
                            </w:p>
                            <w:p w14:paraId="00E9132E" w14:textId="77777777" w:rsidR="00C963C0" w:rsidRDefault="00C963C0" w:rsidP="007308D0">
                              <w:pPr>
                                <w:pStyle w:val="a4"/>
                                <w:numPr>
                                  <w:ilvl w:val="0"/>
                                  <w:numId w:val="11"/>
                                </w:numPr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Календарь событий</w:t>
                              </w:r>
                            </w:p>
                            <w:p w14:paraId="0891711B" w14:textId="77777777" w:rsidR="00C963C0" w:rsidRDefault="00C963C0" w:rsidP="007308D0">
                              <w:pPr>
                                <w:pStyle w:val="a4"/>
                                <w:numPr>
                                  <w:ilvl w:val="0"/>
                                  <w:numId w:val="11"/>
                                </w:numPr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Карта РФ</w:t>
                              </w:r>
                            </w:p>
                            <w:p w14:paraId="4EACBE6C" w14:textId="77777777" w:rsidR="00C963C0" w:rsidRDefault="00C963C0" w:rsidP="007308D0">
                              <w:pPr>
                                <w:pStyle w:val="a4"/>
                                <w:numPr>
                                  <w:ilvl w:val="0"/>
                                  <w:numId w:val="11"/>
                                </w:numPr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Слайд-шоу изображений</w:t>
                              </w:r>
                            </w:p>
                            <w:p w14:paraId="5412219E" w14:textId="77777777" w:rsidR="00C963C0" w:rsidRPr="003141AC" w:rsidRDefault="00C963C0" w:rsidP="007308D0">
                              <w:pPr>
                                <w:pStyle w:val="a4"/>
                                <w:numPr>
                                  <w:ilvl w:val="0"/>
                                  <w:numId w:val="11"/>
                                </w:numPr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Личный кабинет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0" y="337351"/>
                            <a:ext cx="1254019" cy="912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6539AA" w14:textId="77777777" w:rsidR="00C963C0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Новости</w:t>
                              </w:r>
                            </w:p>
                            <w:p w14:paraId="0E621E1B" w14:textId="77777777" w:rsidR="00C963C0" w:rsidRPr="003141AC" w:rsidRDefault="00C963C0" w:rsidP="00E302D5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Новости проекта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0" y="2405848"/>
                            <a:ext cx="1255923" cy="9143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3DF8A0" w14:textId="77777777" w:rsidR="00C963C0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О проекте</w:t>
                              </w:r>
                            </w:p>
                            <w:p w14:paraId="2977D8C9" w14:textId="77777777" w:rsidR="00C963C0" w:rsidRPr="003141AC" w:rsidRDefault="00C963C0" w:rsidP="00E302D5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Информация о проекте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0" y="3764132"/>
                            <a:ext cx="1255923" cy="9143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148CD" w14:textId="77777777" w:rsidR="00C963C0" w:rsidRPr="003141AC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Положение о конкурсе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367161" y="4793942"/>
                            <a:ext cx="1255923" cy="9143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B7D5C2" w14:textId="77777777" w:rsidR="00C963C0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Кейсы</w:t>
                              </w:r>
                            </w:p>
                            <w:p w14:paraId="73904E83" w14:textId="77777777" w:rsidR="00C963C0" w:rsidRPr="003141AC" w:rsidRDefault="00C963C0" w:rsidP="00E302D5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Список кейсов конкурса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4918229" y="346229"/>
                            <a:ext cx="1255923" cy="9143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0BACDF" w14:textId="77777777" w:rsidR="00C963C0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Партнерам</w:t>
                              </w:r>
                            </w:p>
                            <w:p w14:paraId="0EF3C92C" w14:textId="77777777" w:rsidR="00C963C0" w:rsidRPr="003141AC" w:rsidRDefault="00C963C0" w:rsidP="00E302D5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Информация для компаний-партнеров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909351" y="1482571"/>
                            <a:ext cx="1255923" cy="60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384C34" w14:textId="77777777" w:rsidR="00C963C0" w:rsidRPr="003141AC" w:rsidRDefault="00C963C0" w:rsidP="00E302D5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Форма регистрации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0" y="1482571"/>
                            <a:ext cx="1254019" cy="4616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6E06E2" w14:textId="77777777" w:rsidR="00C963C0" w:rsidRPr="00952A8E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Новость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4918229" y="2627790"/>
                            <a:ext cx="1255923" cy="11493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ED572B" w14:textId="77777777" w:rsidR="00C963C0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Учебным заведениям</w:t>
                              </w:r>
                            </w:p>
                            <w:p w14:paraId="3135F872" w14:textId="77777777" w:rsidR="00C963C0" w:rsidRPr="003141AC" w:rsidRDefault="00C963C0" w:rsidP="00E302D5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Информация для Учебных заведений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4918229" y="4003829"/>
                            <a:ext cx="1255923" cy="60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58E348" w14:textId="77777777" w:rsidR="00C963C0" w:rsidRPr="003141AC" w:rsidRDefault="00C963C0" w:rsidP="00E302D5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Форма регистрации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3080551" y="4793942"/>
                            <a:ext cx="1255923" cy="9143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9BB776" w14:textId="77777777" w:rsidR="00C963C0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Контакты</w:t>
                              </w:r>
                            </w:p>
                            <w:p w14:paraId="69DA1BAE" w14:textId="77777777" w:rsidR="00C963C0" w:rsidRPr="00952A8E" w:rsidRDefault="00C963C0" w:rsidP="00E302D5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Способы связи с организаторами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3080551" y="5930283"/>
                            <a:ext cx="1255923" cy="604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CD7401" w14:textId="77777777" w:rsidR="00C963C0" w:rsidRPr="003141AC" w:rsidRDefault="00C963C0" w:rsidP="00E302D5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Форма обратной связи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1597980" y="337351"/>
                            <a:ext cx="1255923" cy="9143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FF3E6A" w14:textId="77777777" w:rsidR="00C963C0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Результаты</w:t>
                              </w:r>
                            </w:p>
                            <w:p w14:paraId="5F0A5B85" w14:textId="77777777" w:rsidR="00C963C0" w:rsidRPr="003141AC" w:rsidRDefault="00C963C0" w:rsidP="00E302D5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Результаты прошедших этапов конкурса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H="1" flipV="1">
                            <a:off x="3089429" y="0"/>
                            <a:ext cx="978" cy="1826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2175029" y="0"/>
                            <a:ext cx="0" cy="3428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5610687" y="0"/>
                            <a:ext cx="0" cy="3428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577048" y="0"/>
                            <a:ext cx="0" cy="3428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5601809" y="1251751"/>
                            <a:ext cx="0" cy="2285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577048" y="1251751"/>
                            <a:ext cx="0" cy="2285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V="1">
                            <a:off x="1367161" y="0"/>
                            <a:ext cx="953" cy="4455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577048" y="2166151"/>
                            <a:ext cx="799079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577048" y="3542190"/>
                            <a:ext cx="799079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>
                            <a:off x="577048" y="2166151"/>
                            <a:ext cx="0" cy="2285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577048" y="3542190"/>
                            <a:ext cx="0" cy="2285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1367161" y="4456590"/>
                            <a:ext cx="2284853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1944209" y="4456590"/>
                            <a:ext cx="0" cy="3428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/>
                        <wps:spPr>
                          <a:xfrm>
                            <a:off x="3657600" y="4456590"/>
                            <a:ext cx="0" cy="3428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V="1">
                            <a:off x="4802819" y="0"/>
                            <a:ext cx="2055" cy="2398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>
                            <a:off x="4802819" y="2396971"/>
                            <a:ext cx="799079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/>
                        <wps:spPr>
                          <a:xfrm>
                            <a:off x="5601809" y="2396971"/>
                            <a:ext cx="0" cy="2285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/>
                        <wps:spPr>
                          <a:xfrm>
                            <a:off x="5601809" y="3764132"/>
                            <a:ext cx="0" cy="2285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>
                            <a:off x="3657600" y="5717219"/>
                            <a:ext cx="0" cy="2285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568170" y="0"/>
                            <a:ext cx="5029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B5F55" id="Группа 45" o:spid="_x0000_s1027" style="position:absolute;left:0;text-align:left;margin-left:-18.1pt;margin-top:.25pt;width:486.15pt;height:514.5pt;z-index:251659264" coordsize="61741,65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">
                <v:rect id="Прямоугольник 1" o:spid="_x0000_s1028" style="position:absolute;left:20596;top:18288;width:21683;height:23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" fillcolor="white [3201]" strokecolor="#a5a5a5 [3206]" strokeweight="1pt">
                  <v:textbox>
                    <w:txbxContent>
                      <w:p w14:paraId="479303B5" w14:textId="77777777" w:rsidR="00C963C0" w:rsidRPr="003141AC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3141AC">
                          <w:rPr>
                            <w:b/>
                            <w:sz w:val="22"/>
                          </w:rPr>
                          <w:t>Главная страница</w:t>
                        </w:r>
                      </w:p>
                      <w:p w14:paraId="6E021D2E" w14:textId="77777777" w:rsidR="00C963C0" w:rsidRPr="003141AC" w:rsidRDefault="00C963C0" w:rsidP="007308D0">
                        <w:pPr>
                          <w:pStyle w:val="a4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sz w:val="22"/>
                          </w:rPr>
                        </w:pPr>
                        <w:r w:rsidRPr="003141AC">
                          <w:rPr>
                            <w:sz w:val="22"/>
                          </w:rPr>
                          <w:t>Меню</w:t>
                        </w:r>
                      </w:p>
                      <w:p w14:paraId="62265329" w14:textId="77777777" w:rsidR="00C963C0" w:rsidRDefault="00C963C0" w:rsidP="007308D0">
                        <w:pPr>
                          <w:pStyle w:val="a4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sz w:val="22"/>
                          </w:rPr>
                        </w:pPr>
                        <w:r w:rsidRPr="003141AC">
                          <w:rPr>
                            <w:sz w:val="22"/>
                          </w:rPr>
                          <w:t>Логотип</w:t>
                        </w:r>
                      </w:p>
                      <w:p w14:paraId="735149FF" w14:textId="77777777" w:rsidR="00C963C0" w:rsidRPr="003141AC" w:rsidRDefault="00C963C0" w:rsidP="007308D0">
                        <w:pPr>
                          <w:pStyle w:val="a4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Регистрация</w:t>
                        </w:r>
                      </w:p>
                      <w:p w14:paraId="1090B061" w14:textId="77777777" w:rsidR="00C963C0" w:rsidRPr="003141AC" w:rsidRDefault="00C963C0" w:rsidP="007308D0">
                        <w:pPr>
                          <w:pStyle w:val="a4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sz w:val="22"/>
                          </w:rPr>
                        </w:pPr>
                        <w:r w:rsidRPr="003141AC">
                          <w:rPr>
                            <w:sz w:val="22"/>
                          </w:rPr>
                          <w:t>Организатор проекта</w:t>
                        </w:r>
                      </w:p>
                      <w:p w14:paraId="19CB2CB7" w14:textId="77777777" w:rsidR="00C963C0" w:rsidRPr="003141AC" w:rsidRDefault="00C963C0" w:rsidP="007308D0">
                        <w:pPr>
                          <w:pStyle w:val="a4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sz w:val="22"/>
                          </w:rPr>
                        </w:pPr>
                        <w:r w:rsidRPr="003141AC">
                          <w:rPr>
                            <w:sz w:val="22"/>
                          </w:rPr>
                          <w:t>Новостная лента</w:t>
                        </w:r>
                      </w:p>
                      <w:p w14:paraId="227F3A28" w14:textId="77777777" w:rsidR="00C963C0" w:rsidRPr="003141AC" w:rsidRDefault="00C963C0" w:rsidP="007308D0">
                        <w:pPr>
                          <w:pStyle w:val="a4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sz w:val="22"/>
                          </w:rPr>
                        </w:pPr>
                        <w:r w:rsidRPr="003141AC">
                          <w:rPr>
                            <w:sz w:val="22"/>
                          </w:rPr>
                          <w:t>Краткое описание проекта</w:t>
                        </w:r>
                      </w:p>
                      <w:p w14:paraId="05E6C390" w14:textId="77777777" w:rsidR="00C963C0" w:rsidRDefault="00C963C0" w:rsidP="007308D0">
                        <w:pPr>
                          <w:pStyle w:val="a4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Публикации в СМИ</w:t>
                        </w:r>
                      </w:p>
                      <w:p w14:paraId="00E9132E" w14:textId="77777777" w:rsidR="00C963C0" w:rsidRDefault="00C963C0" w:rsidP="007308D0">
                        <w:pPr>
                          <w:pStyle w:val="a4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Календарь событий</w:t>
                        </w:r>
                      </w:p>
                      <w:p w14:paraId="0891711B" w14:textId="77777777" w:rsidR="00C963C0" w:rsidRDefault="00C963C0" w:rsidP="007308D0">
                        <w:pPr>
                          <w:pStyle w:val="a4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Карта РФ</w:t>
                        </w:r>
                      </w:p>
                      <w:p w14:paraId="4EACBE6C" w14:textId="77777777" w:rsidR="00C963C0" w:rsidRDefault="00C963C0" w:rsidP="007308D0">
                        <w:pPr>
                          <w:pStyle w:val="a4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Слайд-шоу изображений</w:t>
                        </w:r>
                      </w:p>
                      <w:p w14:paraId="5412219E" w14:textId="77777777" w:rsidR="00C963C0" w:rsidRPr="003141AC" w:rsidRDefault="00C963C0" w:rsidP="007308D0">
                        <w:pPr>
                          <w:pStyle w:val="a4"/>
                          <w:numPr>
                            <w:ilvl w:val="0"/>
                            <w:numId w:val="11"/>
                          </w:numPr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Личный кабинет</w:t>
                        </w:r>
                      </w:p>
                    </w:txbxContent>
                  </v:textbox>
                </v:rect>
                <v:rect id="Прямоугольник 2" o:spid="_x0000_s1029" style="position:absolute;top:3373;width:12540;height:9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" fillcolor="white [3201]" strokecolor="#a5a5a5 [3206]" strokeweight="1pt">
                  <v:textbox>
                    <w:txbxContent>
                      <w:p w14:paraId="686539AA" w14:textId="77777777" w:rsidR="00C963C0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Новости</w:t>
                        </w:r>
                      </w:p>
                      <w:p w14:paraId="0E621E1B" w14:textId="77777777" w:rsidR="00C963C0" w:rsidRPr="003141AC" w:rsidRDefault="00C963C0" w:rsidP="00E302D5">
                        <w:pPr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Новости проекта</w:t>
                        </w:r>
                      </w:p>
                    </w:txbxContent>
                  </v:textbox>
                </v:rect>
                <v:rect id="Прямоугольник 3" o:spid="_x0000_s1030" style="position:absolute;top:24058;width:12559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" fillcolor="white [3201]" strokecolor="#a5a5a5 [3206]" strokeweight="1pt">
                  <v:textbox>
                    <w:txbxContent>
                      <w:p w14:paraId="093DF8A0" w14:textId="77777777" w:rsidR="00C963C0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О проекте</w:t>
                        </w:r>
                      </w:p>
                      <w:p w14:paraId="2977D8C9" w14:textId="77777777" w:rsidR="00C963C0" w:rsidRPr="003141AC" w:rsidRDefault="00C963C0" w:rsidP="00E302D5">
                        <w:pPr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Информация о проекте</w:t>
                        </w:r>
                      </w:p>
                    </w:txbxContent>
                  </v:textbox>
                </v:rect>
                <v:rect id="Прямоугольник 4" o:spid="_x0000_s1031" style="position:absolute;top:37641;width:12559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" fillcolor="white [3201]" strokecolor="#a5a5a5 [3206]" strokeweight="1pt">
                  <v:textbox>
                    <w:txbxContent>
                      <w:p w14:paraId="081148CD" w14:textId="77777777" w:rsidR="00C963C0" w:rsidRPr="003141AC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Положение о конкурсе</w:t>
                        </w:r>
                      </w:p>
                    </w:txbxContent>
                  </v:textbox>
                </v:rect>
                <v:rect id="Прямоугольник 5" o:spid="_x0000_s1032" style="position:absolute;left:13671;top:47939;width:12559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" fillcolor="white [3201]" strokecolor="#a5a5a5 [3206]" strokeweight="1pt">
                  <v:textbox>
                    <w:txbxContent>
                      <w:p w14:paraId="3CB7D5C2" w14:textId="77777777" w:rsidR="00C963C0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Кейсы</w:t>
                        </w:r>
                      </w:p>
                      <w:p w14:paraId="73904E83" w14:textId="77777777" w:rsidR="00C963C0" w:rsidRPr="003141AC" w:rsidRDefault="00C963C0" w:rsidP="00E302D5">
                        <w:pPr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Список кейсов конкурса</w:t>
                        </w:r>
                      </w:p>
                    </w:txbxContent>
                  </v:textbox>
                </v:rect>
                <v:rect id="Прямоугольник 6" o:spid="_x0000_s1033" style="position:absolute;left:49182;top:3462;width:12559;height:9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" fillcolor="white [3201]" strokecolor="#a5a5a5 [3206]" strokeweight="1pt">
                  <v:textbox>
                    <w:txbxContent>
                      <w:p w14:paraId="440BACDF" w14:textId="77777777" w:rsidR="00C963C0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Партнерам</w:t>
                        </w:r>
                      </w:p>
                      <w:p w14:paraId="0EF3C92C" w14:textId="77777777" w:rsidR="00C963C0" w:rsidRPr="003141AC" w:rsidRDefault="00C963C0" w:rsidP="00E302D5">
                        <w:pPr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Информация для компаний-партнеров</w:t>
                        </w:r>
                      </w:p>
                    </w:txbxContent>
                  </v:textbox>
                </v:rect>
                <v:rect id="Прямоугольник 7" o:spid="_x0000_s1034" style="position:absolute;left:49093;top:14825;width:12559;height: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" fillcolor="white [3201]" strokecolor="#a5a5a5 [3206]" strokeweight="1pt">
                  <v:textbox>
                    <w:txbxContent>
                      <w:p w14:paraId="01384C34" w14:textId="77777777" w:rsidR="00C963C0" w:rsidRPr="003141AC" w:rsidRDefault="00C963C0" w:rsidP="00E302D5">
                        <w:pPr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Форма регистрации</w:t>
                        </w:r>
                      </w:p>
                    </w:txbxContent>
                  </v:textbox>
                </v:rect>
                <v:rect id="Прямоугольник 8" o:spid="_x0000_s1035" style="position:absolute;top:14825;width:12540;height:4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" fillcolor="white [3201]" strokecolor="#a5a5a5 [3206]" strokeweight="1pt">
                  <v:textbox>
                    <w:txbxContent>
                      <w:p w14:paraId="346E06E2" w14:textId="77777777" w:rsidR="00C963C0" w:rsidRPr="00952A8E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Новость</w:t>
                        </w:r>
                      </w:p>
                    </w:txbxContent>
                  </v:textbox>
                </v:rect>
                <v:rect id="Прямоугольник 9" o:spid="_x0000_s1036" style="position:absolute;left:49182;top:26277;width:12559;height:11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" fillcolor="white [3201]" strokecolor="#a5a5a5 [3206]" strokeweight="1pt">
                  <v:textbox>
                    <w:txbxContent>
                      <w:p w14:paraId="49ED572B" w14:textId="77777777" w:rsidR="00C963C0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Учебным заведениям</w:t>
                        </w:r>
                      </w:p>
                      <w:p w14:paraId="3135F872" w14:textId="77777777" w:rsidR="00C963C0" w:rsidRPr="003141AC" w:rsidRDefault="00C963C0" w:rsidP="00E302D5">
                        <w:pPr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Информация для Учебных заведений</w:t>
                        </w:r>
                      </w:p>
                    </w:txbxContent>
                  </v:textbox>
                </v:rect>
                <v:rect id="Прямоугольник 10" o:spid="_x0000_s1037" style="position:absolute;left:49182;top:40038;width:12559;height: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" fillcolor="white [3201]" strokecolor="#a5a5a5 [3206]" strokeweight="1pt">
                  <v:textbox>
                    <w:txbxContent>
                      <w:p w14:paraId="6658E348" w14:textId="77777777" w:rsidR="00C963C0" w:rsidRPr="003141AC" w:rsidRDefault="00C963C0" w:rsidP="00E302D5">
                        <w:pPr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Форма регистрации</w:t>
                        </w:r>
                      </w:p>
                    </w:txbxContent>
                  </v:textbox>
                </v:rect>
                <v:rect id="Прямоугольник 11" o:spid="_x0000_s1038" style="position:absolute;left:30805;top:47939;width:12559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fnowQAAANs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p/D/y9pALl+AgAA//8DAFBLAQItABQABgAIAAAAIQDb4fbL7gAAAIUBAAATAAAAAAAAAAAAAAAA&#10;AAAAAABbQ29udGVudF9UeXBlc10ueG1sUEsBAi0AFAAGAAgAAAAhAFr0LFu/AAAAFQEAAAsAAAAA&#10;AAAAAAAAAAAAHwEAAF9yZWxzLy5yZWxzUEsBAi0AFAAGAAgAAAAhACiF+ejBAAAA2wAAAA8AAAAA&#10;AAAAAAAAAAAABwIAAGRycy9kb3ducmV2LnhtbFBLBQYAAAAAAwADALcAAAD1AgAAAAA=&#10;" fillcolor="white [3201]" strokecolor="#a5a5a5 [3206]" strokeweight="1pt">
                  <v:textbox>
                    <w:txbxContent>
                      <w:p w14:paraId="4D9BB776" w14:textId="77777777" w:rsidR="00C963C0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Контакты</w:t>
                        </w:r>
                      </w:p>
                      <w:p w14:paraId="69DA1BAE" w14:textId="77777777" w:rsidR="00C963C0" w:rsidRPr="00952A8E" w:rsidRDefault="00C963C0" w:rsidP="00E302D5">
                        <w:pPr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Способы связи с организаторами</w:t>
                        </w:r>
                      </w:p>
                    </w:txbxContent>
                  </v:textbox>
                </v:rect>
                <v:rect id="Прямоугольник 12" o:spid="_x0000_s1039" style="position:absolute;left:30805;top:59302;width:12559;height: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2efwQAAANs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l/A/y9pALl+AgAA//8DAFBLAQItABQABgAIAAAAIQDb4fbL7gAAAIUBAAATAAAAAAAAAAAAAAAA&#10;AAAAAABbQ29udGVudF9UeXBlc10ueG1sUEsBAi0AFAAGAAgAAAAhAFr0LFu/AAAAFQEAAAsAAAAA&#10;AAAAAAAAAAAAHwEAAF9yZWxzLy5yZWxzUEsBAi0AFAAGAAgAAAAhANhXZ5/BAAAA2wAAAA8AAAAA&#10;AAAAAAAAAAAABwIAAGRycy9kb3ducmV2LnhtbFBLBQYAAAAAAwADALcAAAD1AgAAAAA=&#10;" fillcolor="white [3201]" strokecolor="#a5a5a5 [3206]" strokeweight="1pt">
                  <v:textbox>
                    <w:txbxContent>
                      <w:p w14:paraId="0BCD7401" w14:textId="77777777" w:rsidR="00C963C0" w:rsidRPr="003141AC" w:rsidRDefault="00C963C0" w:rsidP="00E302D5">
                        <w:pPr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Форма обратной связи</w:t>
                        </w:r>
                      </w:p>
                    </w:txbxContent>
                  </v:textbox>
                </v:rect>
                <v:rect id="Прямоугольник 13" o:spid="_x0000_s1040" style="position:absolute;left:15979;top:3373;width:1256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" fillcolor="white [3201]" strokecolor="#a5a5a5 [3206]" strokeweight="1pt">
                  <v:textbox>
                    <w:txbxContent>
                      <w:p w14:paraId="54FF3E6A" w14:textId="77777777" w:rsidR="00C963C0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Результаты</w:t>
                        </w:r>
                      </w:p>
                      <w:p w14:paraId="5F0A5B85" w14:textId="77777777" w:rsidR="00C963C0" w:rsidRPr="003141AC" w:rsidRDefault="00C963C0" w:rsidP="00E302D5">
                        <w:pPr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Результаты прошедших этапов конкурса</w:t>
                        </w:r>
                      </w:p>
                    </w:txbxContent>
                  </v:textbox>
                </v:rect>
                <v:line id="Прямая соединительная линия 16" o:spid="_x0000_s1041" style="position:absolute;flip:x y;visibility:visible;mso-wrap-style:square" from="30894,0" to="30904,18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8" o:spid="_x0000_s1042" type="#_x0000_t32" style="position:absolute;left:21750;width:0;height:34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0" o:spid="_x0000_s1043" type="#_x0000_t32" style="position:absolute;left:56106;width:0;height:34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v:shape id="Прямая со стрелкой 22" o:spid="_x0000_s1044" type="#_x0000_t32" style="position:absolute;left:5770;width:0;height:34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7" o:spid="_x0000_s1045" type="#_x0000_t32" style="position:absolute;left:56018;top:1251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8" o:spid="_x0000_s1046" type="#_x0000_t32" style="position:absolute;left:5770;top:1251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line id="Прямая соединительная линия 29" o:spid="_x0000_s1047" style="position:absolute;flip:y;visibility:visible;mso-wrap-style:square" from="13671,0" to="13681,44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30" o:spid="_x0000_s1048" style="position:absolute;visibility:visible;mso-wrap-style:square" from="5770,21661" to="13761,21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31" o:spid="_x0000_s1049" style="position:absolute;visibility:visible;mso-wrap-style:square" from="5770,35421" to="13761,35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v:shape id="Прямая со стрелкой 32" o:spid="_x0000_s1050" type="#_x0000_t32" style="position:absolute;left:5770;top:2166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3" o:spid="_x0000_s1051" type="#_x0000_t32" style="position:absolute;left:5770;top:3542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34" o:spid="_x0000_s1052" style="position:absolute;visibility:visible;mso-wrap-style:square" from="13671,44565" to="36520,44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<v:stroke joinstyle="miter"/>
                </v:line>
                <v:shape id="Прямая со стрелкой 36" o:spid="_x0000_s1053" type="#_x0000_t32" style="position:absolute;left:19442;top:44565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37" o:spid="_x0000_s1054" type="#_x0000_t32" style="position:absolute;left:36576;top:44565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38" o:spid="_x0000_s1055" style="position:absolute;flip:y;visibility:visible;mso-wrap-style:square" from="48028,0" to="48048,2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yFq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KTfIWq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39" o:spid="_x0000_s1056" style="position:absolute;visibility:visible;mso-wrap-style:square" from="48028,23969" to="56018,23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<v:stroke joinstyle="miter"/>
                </v:line>
                <v:shape id="Прямая со стрелкой 40" o:spid="_x0000_s1057" type="#_x0000_t32" style="position:absolute;left:56018;top:23969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41" o:spid="_x0000_s1058" type="#_x0000_t32" style="position:absolute;left:56018;top:3764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2" o:spid="_x0000_s1059" type="#_x0000_t32" style="position:absolute;left:36576;top:57172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44" o:spid="_x0000_s1060" style="position:absolute;visibility:visible;mso-wrap-style:square" from="5681,0" to="5597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<v:stroke joinstyle="miter"/>
                </v:line>
                <w10:wrap type="through"/>
              </v:group>
            </w:pict>
          </mc:Fallback>
        </mc:AlternateContent>
      </w:r>
    </w:p>
    <w:p w14:paraId="44B0C85B" w14:textId="77777777" w:rsidR="00E302D5" w:rsidRPr="009E3AD9" w:rsidRDefault="00E302D5" w:rsidP="00E302D5"/>
    <w:p w14:paraId="4D03347B" w14:textId="77777777" w:rsidR="00E302D5" w:rsidRPr="002B634D" w:rsidRDefault="00E302D5" w:rsidP="00E302D5"/>
    <w:p w14:paraId="0F014254" w14:textId="77777777" w:rsidR="00E302D5" w:rsidRDefault="00E302D5" w:rsidP="00E302D5">
      <w:pPr>
        <w:pStyle w:val="a4"/>
      </w:pPr>
    </w:p>
    <w:p w14:paraId="3E5A5CB8" w14:textId="77777777" w:rsidR="00E302D5" w:rsidRPr="00441B09" w:rsidRDefault="00E302D5" w:rsidP="00E302D5"/>
    <w:p w14:paraId="2BA3CE45" w14:textId="77777777" w:rsidR="00E302D5" w:rsidRPr="00441B09" w:rsidRDefault="00E302D5" w:rsidP="00E302D5"/>
    <w:p w14:paraId="462CF539" w14:textId="77777777" w:rsidR="00E302D5" w:rsidRPr="00441B09" w:rsidRDefault="00E302D5" w:rsidP="00E302D5"/>
    <w:p w14:paraId="45C86279" w14:textId="77777777" w:rsidR="00E302D5" w:rsidRPr="00441B09" w:rsidRDefault="00E302D5" w:rsidP="00E302D5"/>
    <w:p w14:paraId="3376A2D6" w14:textId="77777777" w:rsidR="00E302D5" w:rsidRPr="00441B09" w:rsidRDefault="00E302D5" w:rsidP="00E302D5"/>
    <w:p w14:paraId="6951AE47" w14:textId="77777777" w:rsidR="00E302D5" w:rsidRPr="00441B09" w:rsidRDefault="00E302D5" w:rsidP="00E302D5">
      <w:pPr>
        <w:jc w:val="center"/>
      </w:pPr>
    </w:p>
    <w:p w14:paraId="7D97BF05" w14:textId="77777777" w:rsidR="00E302D5" w:rsidRPr="00441B09" w:rsidRDefault="00E302D5" w:rsidP="00E302D5"/>
    <w:p w14:paraId="41880BDE" w14:textId="77777777" w:rsidR="00E302D5" w:rsidRPr="00441B09" w:rsidRDefault="00E302D5" w:rsidP="00E302D5"/>
    <w:p w14:paraId="1B3C109A" w14:textId="77777777" w:rsidR="00E302D5" w:rsidRPr="00441B09" w:rsidRDefault="00E302D5" w:rsidP="00E302D5"/>
    <w:p w14:paraId="6A55AC53" w14:textId="77777777" w:rsidR="00E302D5" w:rsidRDefault="00E302D5" w:rsidP="00E302D5">
      <w:pPr>
        <w:spacing w:before="0" w:after="0"/>
        <w:jc w:val="left"/>
      </w:pPr>
      <w:r>
        <w:br w:type="page"/>
      </w:r>
    </w:p>
    <w:p w14:paraId="73C0D7D2" w14:textId="77777777" w:rsidR="00E302D5" w:rsidRDefault="00E302D5" w:rsidP="00E302D5">
      <w:pPr>
        <w:rPr>
          <w:ins w:id="64" w:author="Admin" w:date="2018-02-12T01:34:00Z"/>
        </w:rPr>
      </w:pPr>
      <w:r>
        <w:lastRenderedPageBreak/>
        <w:t>Взаимосвязь между разделами и подразделами закрытой части сайта представлена на рисунках 2-7.</w:t>
      </w:r>
    </w:p>
    <w:p w14:paraId="4824942A" w14:textId="77777777" w:rsidR="00DB50B1" w:rsidRPr="00DB50B1" w:rsidRDefault="00DB50B1" w:rsidP="00E302D5">
      <w:ins w:id="65" w:author="Admin" w:date="2018-02-12T01:34:00Z">
        <w:r>
          <w:t xml:space="preserve">Добавить ссылку на </w:t>
        </w:r>
        <w:r>
          <w:rPr>
            <w:lang w:val="en-US"/>
          </w:rPr>
          <w:t>Facebook</w:t>
        </w:r>
        <w:r w:rsidRPr="00DB50B1">
          <w:rPr>
            <w:rPrChange w:id="66" w:author="Admin" w:date="2018-02-12T01:34:00Z">
              <w:rPr>
                <w:lang w:val="en-US"/>
              </w:rPr>
            </w:rPrChange>
          </w:rPr>
          <w:t xml:space="preserve"> </w:t>
        </w:r>
        <w:r>
          <w:t>и ШНП</w:t>
        </w:r>
      </w:ins>
    </w:p>
    <w:p w14:paraId="3E54F948" w14:textId="381CC1D3" w:rsidR="00E302D5" w:rsidRDefault="00137C63" w:rsidP="00E302D5">
      <w:pPr>
        <w:spacing w:before="0" w:after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54EE7D" wp14:editId="229E9091">
                <wp:simplePos x="0" y="0"/>
                <wp:positionH relativeFrom="column">
                  <wp:posOffset>-8255</wp:posOffset>
                </wp:positionH>
                <wp:positionV relativeFrom="paragraph">
                  <wp:posOffset>3774440</wp:posOffset>
                </wp:positionV>
                <wp:extent cx="5949950" cy="258445"/>
                <wp:effectExtent l="0" t="0" r="0" b="0"/>
                <wp:wrapThrough wrapText="bothSides">
                  <wp:wrapPolygon edited="0">
                    <wp:start x="0" y="0"/>
                    <wp:lineTo x="0" y="20698"/>
                    <wp:lineTo x="21508" y="20698"/>
                    <wp:lineTo x="21508" y="0"/>
                    <wp:lineTo x="0" y="0"/>
                  </wp:wrapPolygon>
                </wp:wrapThrough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995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B05505" w14:textId="77777777" w:rsidR="00C963C0" w:rsidRPr="00C60E7A" w:rsidRDefault="00C963C0" w:rsidP="00E302D5">
                            <w:pPr>
                              <w:pStyle w:val="a5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137C63">
                              <w:fldChar w:fldCharType="begin"/>
                            </w:r>
                            <w:r w:rsidR="00137C63">
                              <w:instrText xml:space="preserve"> SEQ Рисунок \* ARABIC </w:instrText>
                            </w:r>
                            <w:r w:rsidR="00137C6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137C6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Личный кабинет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4EE7D" id="Надпись 83" o:spid="_x0000_s1061" type="#_x0000_t202" style="position:absolute;margin-left:-.65pt;margin-top:297.2pt;width:468.5pt;height:2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" stroked="f">
                <v:textbox style="mso-fit-shape-to-text:t" inset="0,0,0,0">
                  <w:txbxContent>
                    <w:p w14:paraId="01B05505" w14:textId="77777777" w:rsidR="00C963C0" w:rsidRPr="00C60E7A" w:rsidRDefault="00C963C0" w:rsidP="00E302D5">
                      <w:pPr>
                        <w:pStyle w:val="a5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 w:rsidR="00137C63">
                        <w:fldChar w:fldCharType="begin"/>
                      </w:r>
                      <w:r w:rsidR="00137C63">
                        <w:instrText xml:space="preserve"> SEQ Рисунок \* ARABIC </w:instrText>
                      </w:r>
                      <w:r w:rsidR="00137C63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137C63">
                        <w:rPr>
                          <w:noProof/>
                        </w:rPr>
                        <w:fldChar w:fldCharType="end"/>
                      </w:r>
                      <w:r>
                        <w:t>. Личный кабинет пользователя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B4DE423" wp14:editId="45FF936A">
                <wp:simplePos x="0" y="0"/>
                <wp:positionH relativeFrom="column">
                  <wp:posOffset>-8255</wp:posOffset>
                </wp:positionH>
                <wp:positionV relativeFrom="paragraph">
                  <wp:posOffset>741680</wp:posOffset>
                </wp:positionV>
                <wp:extent cx="5949950" cy="2975610"/>
                <wp:effectExtent l="0" t="0" r="0" b="0"/>
                <wp:wrapThrough wrapText="bothSides">
                  <wp:wrapPolygon edited="0">
                    <wp:start x="2351" y="0"/>
                    <wp:lineTo x="2282" y="2213"/>
                    <wp:lineTo x="0" y="2351"/>
                    <wp:lineTo x="0" y="8435"/>
                    <wp:lineTo x="2351" y="8850"/>
                    <wp:lineTo x="0" y="10648"/>
                    <wp:lineTo x="0" y="15073"/>
                    <wp:lineTo x="2351" y="15488"/>
                    <wp:lineTo x="0" y="17286"/>
                    <wp:lineTo x="0" y="21572"/>
                    <wp:lineTo x="5947" y="21572"/>
                    <wp:lineTo x="6086" y="17424"/>
                    <wp:lineTo x="2628" y="15488"/>
                    <wp:lineTo x="5118" y="15488"/>
                    <wp:lineTo x="6017" y="14935"/>
                    <wp:lineTo x="5947" y="13275"/>
                    <wp:lineTo x="21577" y="12584"/>
                    <wp:lineTo x="21577" y="8159"/>
                    <wp:lineTo x="18811" y="6638"/>
                    <wp:lineTo x="21577" y="5946"/>
                    <wp:lineTo x="21577" y="2351"/>
                    <wp:lineTo x="18880" y="2213"/>
                    <wp:lineTo x="18880" y="0"/>
                    <wp:lineTo x="2351" y="0"/>
                  </wp:wrapPolygon>
                </wp:wrapThrough>
                <wp:docPr id="88" name="Группа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9950" cy="2975610"/>
                          <a:chOff x="111095" y="0"/>
                          <a:chExt cx="5950009" cy="2976202"/>
                        </a:xfrm>
                      </wpg:grpSpPr>
                      <wps:wsp>
                        <wps:cNvPr id="89" name="Прямоугольник 89"/>
                        <wps:cNvSpPr/>
                        <wps:spPr>
                          <a:xfrm>
                            <a:off x="2290273" y="572569"/>
                            <a:ext cx="1600200" cy="684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20F457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1F3931">
                                <w:rPr>
                                  <w:b/>
                                </w:rPr>
                                <w:t xml:space="preserve">Личный кабинет </w:t>
                              </w:r>
                              <w:r>
                                <w:rPr>
                                  <w:b/>
                                </w:rPr>
                                <w:t>пользователя</w:t>
                              </w:r>
                            </w:p>
                            <w:p w14:paraId="1A4AA4F8" w14:textId="77777777" w:rsidR="00C963C0" w:rsidRPr="001F3931" w:rsidRDefault="00C963C0" w:rsidP="00E302D5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4460904" y="341832"/>
                            <a:ext cx="1600200" cy="4559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5084F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Профиль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91"/>
                        <wps:cNvSpPr/>
                        <wps:spPr>
                          <a:xfrm>
                            <a:off x="4460904" y="1145137"/>
                            <a:ext cx="1600200" cy="5772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773828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Редактирование профиля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92"/>
                        <wps:cNvSpPr/>
                        <wps:spPr>
                          <a:xfrm>
                            <a:off x="111095" y="341832"/>
                            <a:ext cx="1600200" cy="798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09DB61" w14:textId="77777777" w:rsidR="00C963C0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События</w:t>
                              </w:r>
                            </w:p>
                            <w:p w14:paraId="223219B7" w14:textId="77777777" w:rsidR="00C963C0" w:rsidRPr="001F3931" w:rsidRDefault="00C963C0" w:rsidP="00E302D5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Календарь событий конкурса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рямоугольник 94"/>
                        <wps:cNvSpPr/>
                        <wps:spPr>
                          <a:xfrm>
                            <a:off x="118439" y="1484554"/>
                            <a:ext cx="1600200" cy="5772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3132BC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Кейсы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оугольник 95"/>
                        <wps:cNvSpPr/>
                        <wps:spPr>
                          <a:xfrm>
                            <a:off x="118439" y="2398987"/>
                            <a:ext cx="1600200" cy="5772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63C70C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Запись на участие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 flipV="1">
                            <a:off x="3085032" y="0"/>
                            <a:ext cx="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 flipV="1">
                            <a:off x="803304" y="0"/>
                            <a:ext cx="2282190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 flipV="1">
                            <a:off x="3085032" y="0"/>
                            <a:ext cx="217520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 стрелкой 132"/>
                        <wps:cNvCnPr/>
                        <wps:spPr>
                          <a:xfrm>
                            <a:off x="803304" y="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 стрелкой 133"/>
                        <wps:cNvCnPr/>
                        <wps:spPr>
                          <a:xfrm>
                            <a:off x="5255663" y="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Прямая со стрелкой 148"/>
                        <wps:cNvCnPr/>
                        <wps:spPr>
                          <a:xfrm>
                            <a:off x="5255663" y="794759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 стрелкой 164"/>
                        <wps:cNvCnPr/>
                        <wps:spPr>
                          <a:xfrm>
                            <a:off x="804242" y="1141641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>
                            <a:off x="804242" y="2056075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4DE423" id="Группа 88" o:spid="_x0000_s1062" style="position:absolute;margin-left:-.65pt;margin-top:58.4pt;width:468.5pt;height:234.3pt;z-index:251665408;mso-width-relative:margin;mso-height-relative:margin" coordorigin="1110" coordsize="59500,29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">
                <v:rect id="Прямоугольник 89" o:spid="_x0000_s1063" style="position:absolute;left:22902;top:5725;width:16002;height:6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" fillcolor="white [3201]" strokecolor="#a5a5a5 [3206]" strokeweight="1pt">
                  <v:textbox>
                    <w:txbxContent>
                      <w:p w14:paraId="5B20F457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</w:rPr>
                        </w:pPr>
                        <w:r w:rsidRPr="001F3931">
                          <w:rPr>
                            <w:b/>
                          </w:rPr>
                          <w:t xml:space="preserve">Личный кабинет </w:t>
                        </w:r>
                        <w:r>
                          <w:rPr>
                            <w:b/>
                          </w:rPr>
                          <w:t>пользователя</w:t>
                        </w:r>
                      </w:p>
                      <w:p w14:paraId="1A4AA4F8" w14:textId="77777777" w:rsidR="00C963C0" w:rsidRPr="001F3931" w:rsidRDefault="00C963C0" w:rsidP="00E302D5">
                        <w:pPr>
                          <w:jc w:val="left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rect id="Прямоугольник 90" o:spid="_x0000_s1064" style="position:absolute;left:44609;top:3418;width:16002;height:4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" fillcolor="white [3201]" strokecolor="#a5a5a5 [3206]" strokeweight="1pt">
                  <v:textbox>
                    <w:txbxContent>
                      <w:p w14:paraId="00C5084F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Профиль</w:t>
                        </w:r>
                      </w:p>
                    </w:txbxContent>
                  </v:textbox>
                </v:rect>
                <v:rect id="Прямоугольник 91" o:spid="_x0000_s1065" style="position:absolute;left:44609;top:11451;width:16002;height:5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" fillcolor="white [3201]" strokecolor="#a5a5a5 [3206]" strokeweight="1pt">
                  <v:textbox>
                    <w:txbxContent>
                      <w:p w14:paraId="1E773828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Редактирование профиля</w:t>
                        </w:r>
                      </w:p>
                    </w:txbxContent>
                  </v:textbox>
                </v:rect>
                <v:rect id="Прямоугольник 92" o:spid="_x0000_s1066" style="position:absolute;left:1110;top:3418;width:16002;height:7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" fillcolor="white [3201]" strokecolor="#a5a5a5 [3206]" strokeweight="1pt">
                  <v:textbox>
                    <w:txbxContent>
                      <w:p w14:paraId="7109DB61" w14:textId="77777777" w:rsidR="00C963C0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События</w:t>
                        </w:r>
                      </w:p>
                      <w:p w14:paraId="223219B7" w14:textId="77777777" w:rsidR="00C963C0" w:rsidRPr="001F3931" w:rsidRDefault="00C963C0" w:rsidP="00E302D5">
                        <w:pPr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Календарь событий конкурса</w:t>
                        </w:r>
                      </w:p>
                    </w:txbxContent>
                  </v:textbox>
                </v:rect>
                <v:rect id="Прямоугольник 94" o:spid="_x0000_s1067" style="position:absolute;left:1184;top:14845;width:16002;height:5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" fillcolor="white [3201]" strokecolor="#a5a5a5 [3206]" strokeweight="1pt">
                  <v:textbox>
                    <w:txbxContent>
                      <w:p w14:paraId="6F3132BC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Кейсы</w:t>
                        </w:r>
                      </w:p>
                    </w:txbxContent>
                  </v:textbox>
                </v:rect>
                <v:rect id="Прямоугольник 95" o:spid="_x0000_s1068" style="position:absolute;left:1184;top:23989;width:1600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" fillcolor="white [3201]" strokecolor="#a5a5a5 [3206]" strokeweight="1pt">
                  <v:textbox>
                    <w:txbxContent>
                      <w:p w14:paraId="0263C70C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Запись на участие</w:t>
                        </w:r>
                      </w:p>
                    </w:txbxContent>
                  </v:textbox>
                </v:rect>
                <v:line id="Прямая соединительная линия 102" o:spid="_x0000_s1069" style="position:absolute;flip:y;visibility:visible;mso-wrap-style:square" from="30850,0" to="30850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03" o:spid="_x0000_s1070" style="position:absolute;flip:y;visibility:visible;mso-wrap-style:square" from="8033,0" to="30854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xmf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k8m8H0m&#10;XiBXHwAAAP//AwBQSwECLQAUAAYACAAAACEA2+H2y+4AAACFAQAAEwAAAAAAAAAAAAAAAAAAAAAA&#10;W0NvbnRlbnRfVHlwZXNdLnhtbFBLAQItABQABgAIAAAAIQBa9CxbvwAAABUBAAALAAAAAAAAAAAA&#10;AAAAAB8BAABfcmVscy8ucmVsc1BLAQItABQABgAIAAAAIQCtGxmfvAAAANw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104" o:spid="_x0000_s1071" style="position:absolute;flip:y;visibility:visible;mso-wrap-style:square" from="30850,0" to="5260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oHr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" strokecolor="black [3200]" strokeweight=".5pt">
                  <v:stroke joinstyle="miter"/>
                </v:line>
                <v:shape id="Прямая со стрелкой 132" o:spid="_x0000_s1072" type="#_x0000_t32" style="position:absolute;left:8033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8b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/2sMr2fCBTL9AwAA//8DAFBLAQItABQABgAIAAAAIQDb4fbL7gAAAIUBAAATAAAAAAAAAAAAAAAA&#10;AAAAAABbQ29udGVudF9UeXBlc10ueG1sUEsBAi0AFAAGAAgAAAAhAFr0LFu/AAAAFQEAAAsAAAAA&#10;AAAAAAAAAAAAHwEAAF9yZWxzLy5yZWxzUEsBAi0AFAAGAAgAAAAhAAqyfxvBAAAA3A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3" o:spid="_x0000_s1073" type="#_x0000_t32" style="position:absolute;left:52556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48" o:spid="_x0000_s1074" type="#_x0000_t32" style="position:absolute;left:52556;top:7947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64" o:spid="_x0000_s1075" type="#_x0000_t32" style="position:absolute;left:8042;top:11416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3p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X78Br/PhAvk9gcAAP//AwBQSwECLQAUAAYACAAAACEA2+H2y+4AAACFAQAAEwAAAAAAAAAAAAAA&#10;AAAAAAAAW0NvbnRlbnRfVHlwZXNdLnhtbFBLAQItABQABgAIAAAAIQBa9CxbvwAAABUBAAALAAAA&#10;AAAAAAAAAAAAAB8BAABfcmVscy8ucmVsc1BLAQItABQABgAIAAAAIQD5pG3p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65" o:spid="_x0000_s1076" type="#_x0000_t32" style="position:absolute;left:8042;top:20560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" strokecolor="black [3200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5CEC19D1" w14:textId="77777777" w:rsidR="00E302D5" w:rsidRDefault="00E302D5" w:rsidP="00E302D5">
      <w:pPr>
        <w:spacing w:before="0" w:after="0"/>
        <w:jc w:val="left"/>
      </w:pPr>
    </w:p>
    <w:p w14:paraId="68A75EE2" w14:textId="77777777" w:rsidR="00E302D5" w:rsidRDefault="00E302D5" w:rsidP="00E302D5">
      <w:pPr>
        <w:spacing w:before="0" w:after="0"/>
        <w:jc w:val="left"/>
      </w:pPr>
    </w:p>
    <w:p w14:paraId="77EFFCE2" w14:textId="77777777" w:rsidR="00E302D5" w:rsidRDefault="00E302D5" w:rsidP="00E302D5">
      <w:pPr>
        <w:spacing w:before="0" w:after="0"/>
        <w:jc w:val="left"/>
      </w:pPr>
    </w:p>
    <w:p w14:paraId="4CC562D0" w14:textId="77777777" w:rsidR="00E302D5" w:rsidRDefault="00E302D5" w:rsidP="00E302D5">
      <w:pPr>
        <w:spacing w:before="0" w:after="0"/>
        <w:jc w:val="left"/>
      </w:pPr>
    </w:p>
    <w:p w14:paraId="4B6C9104" w14:textId="77777777" w:rsidR="00E302D5" w:rsidRDefault="00E302D5" w:rsidP="00E302D5">
      <w:pPr>
        <w:spacing w:before="0" w:after="0"/>
        <w:jc w:val="left"/>
      </w:pPr>
    </w:p>
    <w:p w14:paraId="1F041CEC" w14:textId="77777777" w:rsidR="00E302D5" w:rsidRDefault="00E302D5" w:rsidP="00E302D5">
      <w:pPr>
        <w:spacing w:before="0" w:after="0"/>
        <w:jc w:val="left"/>
      </w:pPr>
    </w:p>
    <w:p w14:paraId="7BD654BC" w14:textId="77777777" w:rsidR="00E302D5" w:rsidRDefault="00E302D5" w:rsidP="00E302D5">
      <w:pPr>
        <w:spacing w:before="0" w:after="0"/>
        <w:jc w:val="left"/>
      </w:pPr>
    </w:p>
    <w:p w14:paraId="687DA9AE" w14:textId="77777777" w:rsidR="00E302D5" w:rsidRDefault="00E302D5" w:rsidP="00E302D5">
      <w:pPr>
        <w:spacing w:before="0" w:after="0"/>
        <w:jc w:val="left"/>
      </w:pPr>
    </w:p>
    <w:p w14:paraId="37E35BF1" w14:textId="77777777" w:rsidR="00E302D5" w:rsidRDefault="00E302D5" w:rsidP="00E302D5">
      <w:pPr>
        <w:spacing w:before="0" w:after="0"/>
        <w:jc w:val="left"/>
      </w:pPr>
    </w:p>
    <w:p w14:paraId="284AFD53" w14:textId="77777777" w:rsidR="00E302D5" w:rsidRDefault="00E302D5" w:rsidP="00E302D5"/>
    <w:p w14:paraId="5FE52BA6" w14:textId="04B96017" w:rsidR="00E302D5" w:rsidRDefault="00137C63" w:rsidP="00E302D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35EB6E" wp14:editId="184E08EE">
                <wp:simplePos x="0" y="0"/>
                <wp:positionH relativeFrom="column">
                  <wp:posOffset>-117475</wp:posOffset>
                </wp:positionH>
                <wp:positionV relativeFrom="paragraph">
                  <wp:posOffset>5717540</wp:posOffset>
                </wp:positionV>
                <wp:extent cx="6061075" cy="258445"/>
                <wp:effectExtent l="0" t="0" r="0" b="0"/>
                <wp:wrapThrough wrapText="bothSides">
                  <wp:wrapPolygon edited="0">
                    <wp:start x="0" y="0"/>
                    <wp:lineTo x="0" y="20698"/>
                    <wp:lineTo x="21521" y="20698"/>
                    <wp:lineTo x="21521" y="0"/>
                    <wp:lineTo x="0" y="0"/>
                  </wp:wrapPolygon>
                </wp:wrapThrough>
                <wp:docPr id="93" name="Надпись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6107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880835" w14:textId="77777777" w:rsidR="00C963C0" w:rsidRPr="008D39D2" w:rsidRDefault="00C963C0" w:rsidP="00E302D5">
                            <w:pPr>
                              <w:pStyle w:val="a5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137C63">
                              <w:fldChar w:fldCharType="begin"/>
                            </w:r>
                            <w:r w:rsidR="00137C63">
                              <w:instrText xml:space="preserve"> SEQ Рисунок \* ARABIC </w:instrText>
                            </w:r>
                            <w:r w:rsidR="00137C6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137C6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EB6129">
                              <w:t>Карта личного кабинета Участника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5EB6E" id="Надпись 93" o:spid="_x0000_s1077" type="#_x0000_t202" style="position:absolute;left:0;text-align:left;margin-left:-9.25pt;margin-top:450.2pt;width:477.25pt;height:2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" stroked="f">
                <v:textbox style="mso-fit-shape-to-text:t" inset="0,0,0,0">
                  <w:txbxContent>
                    <w:p w14:paraId="16880835" w14:textId="77777777" w:rsidR="00C963C0" w:rsidRPr="008D39D2" w:rsidRDefault="00C963C0" w:rsidP="00E302D5">
                      <w:pPr>
                        <w:pStyle w:val="a5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 w:rsidR="00137C63">
                        <w:fldChar w:fldCharType="begin"/>
                      </w:r>
                      <w:r w:rsidR="00137C63">
                        <w:instrText xml:space="preserve"> SEQ Рисунок \* ARABIC </w:instrText>
                      </w:r>
                      <w:r w:rsidR="00137C63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137C63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EB6129">
                        <w:t>Карта личного кабинета Участника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95B732" wp14:editId="08C10D22">
                <wp:simplePos x="0" y="0"/>
                <wp:positionH relativeFrom="column">
                  <wp:posOffset>-117475</wp:posOffset>
                </wp:positionH>
                <wp:positionV relativeFrom="paragraph">
                  <wp:posOffset>169545</wp:posOffset>
                </wp:positionV>
                <wp:extent cx="6061075" cy="5490845"/>
                <wp:effectExtent l="0" t="0" r="0" b="0"/>
                <wp:wrapThrough wrapText="bothSides">
                  <wp:wrapPolygon edited="0">
                    <wp:start x="2716" y="0"/>
                    <wp:lineTo x="2648" y="1199"/>
                    <wp:lineTo x="475" y="1274"/>
                    <wp:lineTo x="272" y="1349"/>
                    <wp:lineTo x="272" y="4571"/>
                    <wp:lineTo x="6789" y="4796"/>
                    <wp:lineTo x="6789" y="5920"/>
                    <wp:lineTo x="6993" y="5995"/>
                    <wp:lineTo x="10862" y="5995"/>
                    <wp:lineTo x="8011" y="7194"/>
                    <wp:lineTo x="8011" y="9442"/>
                    <wp:lineTo x="8418" y="9592"/>
                    <wp:lineTo x="10862" y="9592"/>
                    <wp:lineTo x="8554" y="10117"/>
                    <wp:lineTo x="8011" y="10342"/>
                    <wp:lineTo x="8011" y="12590"/>
                    <wp:lineTo x="9504" y="13189"/>
                    <wp:lineTo x="2308" y="13414"/>
                    <wp:lineTo x="2308" y="14388"/>
                    <wp:lineTo x="0" y="14763"/>
                    <wp:lineTo x="0" y="17161"/>
                    <wp:lineTo x="1901" y="17985"/>
                    <wp:lineTo x="1833" y="19184"/>
                    <wp:lineTo x="0" y="19259"/>
                    <wp:lineTo x="0" y="21583"/>
                    <wp:lineTo x="20502" y="21583"/>
                    <wp:lineTo x="20638" y="19409"/>
                    <wp:lineTo x="20299" y="19259"/>
                    <wp:lineTo x="18126" y="19184"/>
                    <wp:lineTo x="18058" y="17985"/>
                    <wp:lineTo x="16022" y="16786"/>
                    <wp:lineTo x="16158" y="14913"/>
                    <wp:lineTo x="15818" y="14763"/>
                    <wp:lineTo x="13578" y="14388"/>
                    <wp:lineTo x="13781" y="13564"/>
                    <wp:lineTo x="13442" y="13414"/>
                    <wp:lineTo x="12627" y="13189"/>
                    <wp:lineTo x="14053" y="12590"/>
                    <wp:lineTo x="14121" y="10417"/>
                    <wp:lineTo x="13781" y="10267"/>
                    <wp:lineTo x="11134" y="9592"/>
                    <wp:lineTo x="13646" y="9592"/>
                    <wp:lineTo x="14121" y="9367"/>
                    <wp:lineTo x="13985" y="7194"/>
                    <wp:lineTo x="21589" y="6819"/>
                    <wp:lineTo x="21589" y="4421"/>
                    <wp:lineTo x="18873" y="3597"/>
                    <wp:lineTo x="21589" y="3222"/>
                    <wp:lineTo x="21589" y="1274"/>
                    <wp:lineTo x="18941" y="1199"/>
                    <wp:lineTo x="18941" y="0"/>
                    <wp:lineTo x="2716" y="0"/>
                  </wp:wrapPolygon>
                </wp:wrapThrough>
                <wp:docPr id="74" name="Группа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1075" cy="5490845"/>
                          <a:chOff x="0" y="0"/>
                          <a:chExt cx="6061104" cy="5491047"/>
                        </a:xfrm>
                      </wpg:grpSpPr>
                      <wps:wsp>
                        <wps:cNvPr id="14" name="Прямоугольник 14"/>
                        <wps:cNvSpPr/>
                        <wps:spPr>
                          <a:xfrm>
                            <a:off x="2290273" y="572569"/>
                            <a:ext cx="1600200" cy="684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7F9389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1F3931">
                                <w:rPr>
                                  <w:b/>
                                </w:rPr>
                                <w:t>Личный кабинет участника</w:t>
                              </w:r>
                            </w:p>
                            <w:p w14:paraId="084BAFBC" w14:textId="77777777" w:rsidR="00C963C0" w:rsidRPr="001F3931" w:rsidRDefault="00C963C0" w:rsidP="00E302D5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4460904" y="341832"/>
                            <a:ext cx="1600200" cy="4559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82E7AA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Профиль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4460904" y="1145137"/>
                            <a:ext cx="1600200" cy="5772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28B8D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Редактирование профиля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11095" y="341832"/>
                            <a:ext cx="1600200" cy="798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14684F" w14:textId="77777777" w:rsidR="00C963C0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События</w:t>
                              </w:r>
                            </w:p>
                            <w:p w14:paraId="7BF29203" w14:textId="77777777" w:rsidR="00C963C0" w:rsidRPr="001F3931" w:rsidRDefault="00C963C0" w:rsidP="00E302D5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Календарь событий конкурса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2290273" y="1828800"/>
                            <a:ext cx="1600200" cy="5772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B095FF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Конкурсы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2281727" y="2632105"/>
                            <a:ext cx="1600200" cy="5772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900E9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Кейсы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0" y="3768696"/>
                            <a:ext cx="1600200" cy="5772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B93C84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Календарь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2862841" y="3768696"/>
                            <a:ext cx="1600200" cy="5772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BCA38E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Рабочее поле команды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0" y="4913832"/>
                            <a:ext cx="1256665" cy="5772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CA1CC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Чат команды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1375873" y="4913832"/>
                            <a:ext cx="1600200" cy="5772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CD5776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Календарь команды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3085032" y="4913832"/>
                            <a:ext cx="1256665" cy="5772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176619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Профиль команды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4460904" y="4913832"/>
                            <a:ext cx="1256665" cy="5772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C4F9CA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Отчеты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V="1">
                            <a:off x="3085032" y="0"/>
                            <a:ext cx="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 flipV="1">
                            <a:off x="803304" y="0"/>
                            <a:ext cx="2282190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>
                          <a:xfrm flipV="1">
                            <a:off x="3085032" y="0"/>
                            <a:ext cx="217520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>
                          <a:xfrm flipH="1" flipV="1">
                            <a:off x="1939895" y="0"/>
                            <a:ext cx="3175" cy="1488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>
                            <a:off x="1939895" y="1478423"/>
                            <a:ext cx="1146503" cy="36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H="1" flipV="1">
                            <a:off x="3085032" y="3196128"/>
                            <a:ext cx="3503" cy="231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683663" y="3426864"/>
                            <a:ext cx="2399972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3085032" y="3426864"/>
                            <a:ext cx="689303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 flipH="1" flipV="1">
                            <a:off x="3657600" y="4341264"/>
                            <a:ext cx="3503" cy="231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V="1">
                            <a:off x="572568" y="4572000"/>
                            <a:ext cx="4453562" cy="1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 стрелкой 60"/>
                        <wps:cNvCnPr/>
                        <wps:spPr>
                          <a:xfrm>
                            <a:off x="803304" y="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 стрелкой 61"/>
                        <wps:cNvCnPr/>
                        <wps:spPr>
                          <a:xfrm>
                            <a:off x="5255663" y="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 стрелкой 62"/>
                        <wps:cNvCnPr/>
                        <wps:spPr>
                          <a:xfrm>
                            <a:off x="5255663" y="794759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>
                            <a:off x="3085032" y="1486969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 стрелкой 64"/>
                        <wps:cNvCnPr/>
                        <wps:spPr>
                          <a:xfrm>
                            <a:off x="3768695" y="343541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 стрелкой 65"/>
                        <wps:cNvCnPr/>
                        <wps:spPr>
                          <a:xfrm>
                            <a:off x="683663" y="3426864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>
                            <a:off x="572568" y="45720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2170632" y="45720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 стрелкой 68"/>
                        <wps:cNvCnPr/>
                        <wps:spPr>
                          <a:xfrm>
                            <a:off x="3657600" y="45720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 стрелкой 69"/>
                        <wps:cNvCnPr/>
                        <wps:spPr>
                          <a:xfrm>
                            <a:off x="5024927" y="45720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3085032" y="2401369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95B732" id="Группа 74" o:spid="_x0000_s1078" style="position:absolute;left:0;text-align:left;margin-left:-9.25pt;margin-top:13.35pt;width:477.25pt;height:432.35pt;z-index:251660288" coordsize="60611,5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">
                <v:rect id="Прямоугольник 14" o:spid="_x0000_s1079" style="position:absolute;left:22902;top:5725;width:16002;height:6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" fillcolor="white [3201]" strokecolor="#a5a5a5 [3206]" strokeweight="1pt">
                  <v:textbox>
                    <w:txbxContent>
                      <w:p w14:paraId="1B7F9389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</w:rPr>
                        </w:pPr>
                        <w:r w:rsidRPr="001F3931">
                          <w:rPr>
                            <w:b/>
                          </w:rPr>
                          <w:t>Личный кабинет участника</w:t>
                        </w:r>
                      </w:p>
                      <w:p w14:paraId="084BAFBC" w14:textId="77777777" w:rsidR="00C963C0" w:rsidRPr="001F3931" w:rsidRDefault="00C963C0" w:rsidP="00E302D5">
                        <w:pPr>
                          <w:jc w:val="left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rect id="Прямоугольник 15" o:spid="_x0000_s1080" style="position:absolute;left:44609;top:3418;width:16002;height:4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" fillcolor="white [3201]" strokecolor="#a5a5a5 [3206]" strokeweight="1pt">
                  <v:textbox>
                    <w:txbxContent>
                      <w:p w14:paraId="0182E7AA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Профиль</w:t>
                        </w:r>
                      </w:p>
                    </w:txbxContent>
                  </v:textbox>
                </v:rect>
                <v:rect id="Прямоугольник 17" o:spid="_x0000_s1081" style="position:absolute;left:44609;top:11451;width:16002;height:5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" fillcolor="white [3201]" strokecolor="#a5a5a5 [3206]" strokeweight="1pt">
                  <v:textbox>
                    <w:txbxContent>
                      <w:p w14:paraId="4CD28B8D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Редактирование профиля</w:t>
                        </w:r>
                      </w:p>
                    </w:txbxContent>
                  </v:textbox>
                </v:rect>
                <v:rect id="Прямоугольник 19" o:spid="_x0000_s1082" style="position:absolute;left:1110;top:3418;width:16002;height:7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" fillcolor="white [3201]" strokecolor="#a5a5a5 [3206]" strokeweight="1pt">
                  <v:textbox>
                    <w:txbxContent>
                      <w:p w14:paraId="7A14684F" w14:textId="77777777" w:rsidR="00C963C0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События</w:t>
                        </w:r>
                      </w:p>
                      <w:p w14:paraId="7BF29203" w14:textId="77777777" w:rsidR="00C963C0" w:rsidRPr="001F3931" w:rsidRDefault="00C963C0" w:rsidP="00E302D5">
                        <w:pPr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Календарь событий конкурса</w:t>
                        </w:r>
                      </w:p>
                    </w:txbxContent>
                  </v:textbox>
                </v:rect>
                <v:rect id="Прямоугольник 21" o:spid="_x0000_s1083" style="position:absolute;left:22902;top:18288;width:16002;height:5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" fillcolor="white [3201]" strokecolor="#a5a5a5 [3206]" strokeweight="1pt">
                  <v:textbox>
                    <w:txbxContent>
                      <w:p w14:paraId="40B095FF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Конкурсы</w:t>
                        </w:r>
                      </w:p>
                    </w:txbxContent>
                  </v:textbox>
                </v:rect>
                <v:rect id="Прямоугольник 23" o:spid="_x0000_s1084" style="position:absolute;left:22817;top:26321;width:16002;height:5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" fillcolor="white [3201]" strokecolor="#a5a5a5 [3206]" strokeweight="1pt">
                  <v:textbox>
                    <w:txbxContent>
                      <w:p w14:paraId="653900E9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Кейсы</w:t>
                        </w:r>
                      </w:p>
                    </w:txbxContent>
                  </v:textbox>
                </v:rect>
                <v:rect id="Прямоугольник 24" o:spid="_x0000_s1085" style="position:absolute;top:37686;width:1600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" fillcolor="white [3201]" strokecolor="#a5a5a5 [3206]" strokeweight="1pt">
                  <v:textbox>
                    <w:txbxContent>
                      <w:p w14:paraId="26B93C84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Календарь</w:t>
                        </w:r>
                      </w:p>
                    </w:txbxContent>
                  </v:textbox>
                </v:rect>
                <v:rect id="Прямоугольник 25" o:spid="_x0000_s1086" style="position:absolute;left:28628;top:37686;width:16002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" fillcolor="white [3201]" strokecolor="#a5a5a5 [3206]" strokeweight="1pt">
                  <v:textbox>
                    <w:txbxContent>
                      <w:p w14:paraId="36BCA38E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Рабочее поле команды</w:t>
                        </w:r>
                      </w:p>
                    </w:txbxContent>
                  </v:textbox>
                </v:rect>
                <v:rect id="Прямоугольник 26" o:spid="_x0000_s1087" style="position:absolute;top:49138;width:12566;height:5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" fillcolor="white [3201]" strokecolor="#a5a5a5 [3206]" strokeweight="1pt">
                  <v:textbox>
                    <w:txbxContent>
                      <w:p w14:paraId="5FDCA1CC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Чат команды</w:t>
                        </w:r>
                      </w:p>
                    </w:txbxContent>
                  </v:textbox>
                </v:rect>
                <v:rect id="Прямоугольник 35" o:spid="_x0000_s1088" style="position:absolute;left:13758;top:49138;width:16002;height:5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" fillcolor="white [3201]" strokecolor="#a5a5a5 [3206]" strokeweight="1pt">
                  <v:textbox>
                    <w:txbxContent>
                      <w:p w14:paraId="35CD5776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Календарь команды</w:t>
                        </w:r>
                      </w:p>
                    </w:txbxContent>
                  </v:textbox>
                </v:rect>
                <v:rect id="Прямоугольник 43" o:spid="_x0000_s1089" style="position:absolute;left:30850;top:49138;width:12566;height:5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" fillcolor="white [3201]" strokecolor="#a5a5a5 [3206]" strokeweight="1pt">
                  <v:textbox>
                    <w:txbxContent>
                      <w:p w14:paraId="3E176619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Профиль команды</w:t>
                        </w:r>
                      </w:p>
                    </w:txbxContent>
                  </v:textbox>
                </v:rect>
                <v:rect id="Прямоугольник 47" o:spid="_x0000_s1090" style="position:absolute;left:44609;top:49138;width:12566;height:5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" fillcolor="white [3201]" strokecolor="#a5a5a5 [3206]" strokeweight="1pt">
                  <v:textbox>
                    <w:txbxContent>
                      <w:p w14:paraId="07C4F9CA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Отчеты</w:t>
                        </w:r>
                      </w:p>
                    </w:txbxContent>
                  </v:textbox>
                </v:rect>
                <v:line id="Прямая соединительная линия 48" o:spid="_x0000_s1091" style="position:absolute;flip:y;visibility:visible;mso-wrap-style:square" from="30850,0" to="30850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VIX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I6NX+IP&#10;kOsvAAAA//8DAFBLAQItABQABgAIAAAAIQDb4fbL7gAAAIUBAAATAAAAAAAAAAAAAAAAAAAAAABb&#10;Q29udGVudF9UeXBlc10ueG1sUEsBAi0AFAAGAAgAAAAhAFr0LFu/AAAAFQEAAAsAAAAAAAAAAAAA&#10;AAAAHwEAAF9yZWxzLy5yZWxzUEsBAi0AFAAGAAgAAAAhAPzZUhe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49" o:spid="_x0000_s1092" style="position:absolute;flip:y;visibility:visible;mso-wrap-style:square" from="8033,0" to="30854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feM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CTlfeMvwAAANsAAAAPAAAAAAAA&#10;AAAAAAAAAAcCAABkcnMvZG93bnJldi54bWxQSwUGAAAAAAMAAwC3AAAA8wIAAAAA&#10;" strokecolor="black [3200]" strokeweight=".5pt">
                  <v:stroke joinstyle="miter"/>
                </v:line>
                <v:line id="Прямая соединительная линия 50" o:spid="_x0000_s1093" style="position:absolute;flip:y;visibility:visible;mso-wrap-style:square" from="30850,0" to="5260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jM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dfHL/EH&#10;yO0XAAD//wMAUEsBAi0AFAAGAAgAAAAhANvh9svuAAAAhQEAABMAAAAAAAAAAAAAAAAAAAAAAFtD&#10;b250ZW50X1R5cGVzXS54bWxQSwECLQAUAAYACAAAACEAWvQsW78AAAAVAQAACwAAAAAAAAAAAAAA&#10;AAAfAQAAX3JlbHMvLnJlbHNQSwECLQAUAAYACAAAACEAh3bIzLoAAADb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51" o:spid="_x0000_s1094" style="position:absolute;flip:x y;visibility:visible;mso-wrap-style:square" from="19398,0" to="19430,14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52" o:spid="_x0000_s1095" style="position:absolute;visibility:visible;mso-wrap-style:square" from="19398,14784" to="30863,14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3" o:spid="_x0000_s1096" style="position:absolute;flip:x y;visibility:visible;mso-wrap-style:square" from="30850,31961" to="30885,34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55" o:spid="_x0000_s1097" style="position:absolute;visibility:visible;mso-wrap-style:square" from="6836,34268" to="30836,3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7" o:spid="_x0000_s1098" style="position:absolute;visibility:visible;mso-wrap-style:square" from="30850,34268" to="37743,34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l4H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AIQl4H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8" o:spid="_x0000_s1099" style="position:absolute;flip:x y;visibility:visible;mso-wrap-style:square" from="36576,43412" to="36611,4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59" o:spid="_x0000_s1100" style="position:absolute;flip:y;visibility:visible;mso-wrap-style:square" from="5725,45720" to="50261,45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FR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Mofv&#10;l/gD5OoDAAD//wMAUEsBAi0AFAAGAAgAAAAhANvh9svuAAAAhQEAABMAAAAAAAAAAAAAAAAAAAAA&#10;AFtDb250ZW50X1R5cGVzXS54bWxQSwECLQAUAAYACAAAACEAWvQsW78AAAAVAQAACwAAAAAAAAAA&#10;AAAAAAAfAQAAX3JlbHMvLnJlbHNQSwECLQAUAAYACAAAACEAFkxhUb0AAADbAAAADwAAAAAAAAAA&#10;AAAAAAAHAgAAZHJzL2Rvd25yZXYueG1sUEsFBgAAAAADAAMAtwAAAPECAAAAAA==&#10;" strokecolor="black [3200]" strokeweight=".5pt">
                  <v:stroke joinstyle="miter"/>
                </v:line>
                <v:shape id="Прямая со стрелкой 60" o:spid="_x0000_s1101" type="#_x0000_t32" style="position:absolute;left:8033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of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W&#10;hy/hB8jlGwAA//8DAFBLAQItABQABgAIAAAAIQDb4fbL7gAAAIUBAAATAAAAAAAAAAAAAAAAAAAA&#10;AABbQ29udGVudF9UeXBlc10ueG1sUEsBAi0AFAAGAAgAAAAhAFr0LFu/AAAAFQEAAAsAAAAAAAAA&#10;AAAAAAAAHwEAAF9yZWxzLy5yZWxzUEsBAi0AFAAGAAgAAAAhAGpu+h++AAAA2wAAAA8AAAAAAAAA&#10;AAAAAAAABwIAAGRycy9kb3ducmV2LnhtbFBLBQYAAAAAAwADALcAAADyAgAAAAA=&#10;" strokecolor="black [3200]" strokeweight=".5pt">
                  <v:stroke endarrow="block" joinstyle="miter"/>
                </v:shape>
                <v:shape id="Прямая со стрелкой 61" o:spid="_x0000_s1102" type="#_x0000_t32" style="position:absolute;left:52556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62" o:spid="_x0000_s1103" type="#_x0000_t32" style="position:absolute;left:52556;top:7947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Hz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IZ/D7JfwAmb0BAAD//wMAUEsBAi0AFAAGAAgAAAAhANvh9svuAAAAhQEAABMAAAAAAAAAAAAA&#10;AAAAAAAAAFtDb250ZW50X1R5cGVzXS54bWxQSwECLQAUAAYACAAAACEAWvQsW78AAAAVAQAACwAA&#10;AAAAAAAAAAAAAAAfAQAAX3JlbHMvLnJlbHNQSwECLQAUAAYACAAAACEA9fDB8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63" o:spid="_x0000_s1104" type="#_x0000_t32" style="position:absolute;left:30850;top:14869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Jq8ZGj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4" o:spid="_x0000_s1105" type="#_x0000_t32" style="position:absolute;left:37686;top:34354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fwc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BVV/Bz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5" o:spid="_x0000_s1106" type="#_x0000_t32" style="position:absolute;left:6836;top:34268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VmH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tIYrh/CT9Arv8BAAD//wMAUEsBAi0AFAAGAAgAAAAhANvh9svuAAAAhQEAABMAAAAAAAAAAAAA&#10;AAAAAAAAAFtDb250ZW50X1R5cGVzXS54bWxQSwECLQAUAAYACAAAACEAWvQsW78AAAAVAQAACwAA&#10;AAAAAAAAAAAAAAAfAQAAX3JlbHMvLnJlbHNQSwECLQAUAAYACAAAACEAehlZh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66" o:spid="_x0000_s1107" type="#_x0000_t32" style="position:absolute;left:5725;top:45720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67" o:spid="_x0000_s1108" type="#_x0000_t32" style="position:absolute;left:21706;top:45720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2Jr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L4C36/hB8gl28AAAD//wMAUEsBAi0AFAAGAAgAAAAhANvh9svuAAAAhQEAABMAAAAAAAAAAAAA&#10;AAAAAAAAAFtDb250ZW50X1R5cGVzXS54bWxQSwECLQAUAAYACAAAACEAWvQsW78AAAAVAQAACwAA&#10;AAAAAAAAAAAAAAAfAQAAX3JlbHMvLnJlbHNQSwECLQAUAAYACAAAACEA5Ydia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68" o:spid="_x0000_s1109" type="#_x0000_t32" style="position:absolute;left:36576;top:45720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YZ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G&#10;hi/hB8jlGwAA//8DAFBLAQItABQABgAIAAAAIQDb4fbL7gAAAIUBAAATAAAAAAAAAAAAAAAAAAAA&#10;AABbQ29udGVudF9UeXBlc10ueG1sUEsBAi0AFAAGAAgAAAAhAFr0LFu/AAAAFQEAAAsAAAAAAAAA&#10;AAAAAAAAHwEAAF9yZWxzLy5yZWxzUEsBAi0AFAAGAAgAAAAhAJQY9hm+AAAA2wAAAA8AAAAAAAAA&#10;AAAAAAAABwIAAGRycy9kb3ducmV2LnhtbFBLBQYAAAAAAwADALcAAADyAgAAAAA=&#10;" strokecolor="black [3200]" strokeweight=".5pt">
                  <v:stroke endarrow="block" joinstyle="miter"/>
                </v:shape>
                <v:shape id="Прямая со стрелкой 69" o:spid="_x0000_s1110" type="#_x0000_t32" style="position:absolute;left:50249;top:45720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FOC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SCew/tL+AEyfQEAAP//AwBQSwECLQAUAAYACAAAACEA2+H2y+4AAACFAQAAEwAAAAAAAAAAAAAA&#10;AAAAAAAAW0NvbnRlbnRfVHlwZXNdLnhtbFBLAQItABQABgAIAAAAIQBa9CxbvwAAABUBAAALAAAA&#10;AAAAAAAAAAAAAB8BAABfcmVscy8ucmVsc1BLAQItABQABgAIAAAAIQD7VFOC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70" o:spid="_x0000_s1111" type="#_x0000_t32" style="position:absolute;left:30850;top:24013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75C8589E" w14:textId="77777777" w:rsidR="00E302D5" w:rsidRPr="00441B09" w:rsidRDefault="00E302D5" w:rsidP="00E302D5"/>
    <w:p w14:paraId="21FC9305" w14:textId="77777777" w:rsidR="00E302D5" w:rsidRPr="00441B09" w:rsidRDefault="00E302D5" w:rsidP="00E302D5"/>
    <w:p w14:paraId="71A0F6C3" w14:textId="77777777" w:rsidR="00E302D5" w:rsidRPr="00441B09" w:rsidRDefault="00E302D5" w:rsidP="00E302D5"/>
    <w:p w14:paraId="47278FC6" w14:textId="77777777" w:rsidR="00E302D5" w:rsidRPr="00441B09" w:rsidRDefault="00E302D5" w:rsidP="00E302D5"/>
    <w:p w14:paraId="53C37F5D" w14:textId="77777777" w:rsidR="00E302D5" w:rsidRPr="00441B09" w:rsidRDefault="00E302D5" w:rsidP="00E302D5"/>
    <w:p w14:paraId="0DF9E3DC" w14:textId="77777777" w:rsidR="00E302D5" w:rsidRPr="00441B09" w:rsidRDefault="00E302D5" w:rsidP="00E302D5"/>
    <w:p w14:paraId="46A736EE" w14:textId="77777777" w:rsidR="00E302D5" w:rsidRPr="00441B09" w:rsidRDefault="00E302D5" w:rsidP="00E302D5"/>
    <w:p w14:paraId="17F3114B" w14:textId="77777777" w:rsidR="00E302D5" w:rsidRPr="00441B09" w:rsidRDefault="00E302D5" w:rsidP="00E302D5"/>
    <w:p w14:paraId="62EB3300" w14:textId="77777777" w:rsidR="00E302D5" w:rsidRPr="00441B09" w:rsidRDefault="00E302D5" w:rsidP="00E302D5"/>
    <w:p w14:paraId="74106F26" w14:textId="77777777" w:rsidR="00E302D5" w:rsidRPr="00441B09" w:rsidRDefault="00E302D5" w:rsidP="00E302D5"/>
    <w:p w14:paraId="3584F114" w14:textId="77777777" w:rsidR="00E302D5" w:rsidRDefault="00E302D5" w:rsidP="00E302D5"/>
    <w:p w14:paraId="482151E0" w14:textId="77777777" w:rsidR="00E302D5" w:rsidRPr="00F875EF" w:rsidRDefault="00E302D5" w:rsidP="00E302D5"/>
    <w:p w14:paraId="414ECE66" w14:textId="77777777" w:rsidR="00E302D5" w:rsidRPr="00F875EF" w:rsidRDefault="00E302D5" w:rsidP="00E302D5"/>
    <w:p w14:paraId="0750F899" w14:textId="77777777" w:rsidR="00E302D5" w:rsidRDefault="00E302D5" w:rsidP="00E302D5">
      <w:pPr>
        <w:spacing w:before="0" w:after="0"/>
        <w:jc w:val="left"/>
      </w:pPr>
      <w:r>
        <w:br w:type="page"/>
      </w:r>
    </w:p>
    <w:p w14:paraId="485DBB61" w14:textId="10FB23F8" w:rsidR="00E302D5" w:rsidRPr="00F875EF" w:rsidRDefault="00137C63" w:rsidP="00E302D5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1EA03" wp14:editId="00D89C91">
                <wp:simplePos x="0" y="0"/>
                <wp:positionH relativeFrom="column">
                  <wp:posOffset>226695</wp:posOffset>
                </wp:positionH>
                <wp:positionV relativeFrom="paragraph">
                  <wp:posOffset>5259070</wp:posOffset>
                </wp:positionV>
                <wp:extent cx="4852670" cy="258445"/>
                <wp:effectExtent l="0" t="0" r="0" b="0"/>
                <wp:wrapThrough wrapText="bothSides">
                  <wp:wrapPolygon edited="0">
                    <wp:start x="0" y="0"/>
                    <wp:lineTo x="0" y="20698"/>
                    <wp:lineTo x="21538" y="20698"/>
                    <wp:lineTo x="21538" y="0"/>
                    <wp:lineTo x="0" y="0"/>
                  </wp:wrapPolygon>
                </wp:wrapThrough>
                <wp:docPr id="96" name="Надпись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5267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F9A3E4" w14:textId="77777777" w:rsidR="00C963C0" w:rsidRPr="008F2567" w:rsidRDefault="00C963C0" w:rsidP="00E302D5">
                            <w:pPr>
                              <w:pStyle w:val="a5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137C63">
                              <w:fldChar w:fldCharType="begin"/>
                            </w:r>
                            <w:r w:rsidR="00137C63">
                              <w:instrText xml:space="preserve"> SEQ Рисунок \* ARABIC </w:instrText>
                            </w:r>
                            <w:r w:rsidR="00137C6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137C6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574CEA">
                              <w:t>Карта личного кабинета Эксперта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1EA03" id="Надпись 96" o:spid="_x0000_s1112" type="#_x0000_t202" style="position:absolute;left:0;text-align:left;margin-left:17.85pt;margin-top:414.1pt;width:382.1pt;height:2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" stroked="f">
                <v:textbox style="mso-fit-shape-to-text:t" inset="0,0,0,0">
                  <w:txbxContent>
                    <w:p w14:paraId="26F9A3E4" w14:textId="77777777" w:rsidR="00C963C0" w:rsidRPr="008F2567" w:rsidRDefault="00C963C0" w:rsidP="00E302D5">
                      <w:pPr>
                        <w:pStyle w:val="a5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 w:rsidR="00137C63">
                        <w:fldChar w:fldCharType="begin"/>
                      </w:r>
                      <w:r w:rsidR="00137C63">
                        <w:instrText xml:space="preserve"> SEQ Рисунок \* ARABIC </w:instrText>
                      </w:r>
                      <w:r w:rsidR="00137C63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137C63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574CEA">
                        <w:t>Карта личного кабинета Эксперта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9B1754" wp14:editId="279076B4">
                <wp:simplePos x="0" y="0"/>
                <wp:positionH relativeFrom="column">
                  <wp:posOffset>226695</wp:posOffset>
                </wp:positionH>
                <wp:positionV relativeFrom="paragraph">
                  <wp:posOffset>198755</wp:posOffset>
                </wp:positionV>
                <wp:extent cx="4852670" cy="5003165"/>
                <wp:effectExtent l="0" t="0" r="5080" b="6985"/>
                <wp:wrapThrough wrapText="bothSides">
                  <wp:wrapPolygon edited="0">
                    <wp:start x="10769" y="0"/>
                    <wp:lineTo x="10769" y="2961"/>
                    <wp:lineTo x="13482" y="3948"/>
                    <wp:lineTo x="14330" y="3948"/>
                    <wp:lineTo x="14245" y="5264"/>
                    <wp:lineTo x="11108" y="5346"/>
                    <wp:lineTo x="10769" y="5428"/>
                    <wp:lineTo x="10769" y="7895"/>
                    <wp:lineTo x="3392" y="8800"/>
                    <wp:lineTo x="3392" y="9211"/>
                    <wp:lineTo x="0" y="10363"/>
                    <wp:lineTo x="0" y="13077"/>
                    <wp:lineTo x="3307" y="13159"/>
                    <wp:lineTo x="3222" y="14475"/>
                    <wp:lineTo x="678" y="14475"/>
                    <wp:lineTo x="424" y="14557"/>
                    <wp:lineTo x="424" y="19081"/>
                    <wp:lineTo x="8140" y="19739"/>
                    <wp:lineTo x="15093" y="19739"/>
                    <wp:lineTo x="15093" y="21630"/>
                    <wp:lineTo x="21029" y="21630"/>
                    <wp:lineTo x="21199" y="18669"/>
                    <wp:lineTo x="20775" y="18505"/>
                    <wp:lineTo x="18316" y="18423"/>
                    <wp:lineTo x="18316" y="17353"/>
                    <wp:lineTo x="21623" y="17107"/>
                    <wp:lineTo x="21623" y="14393"/>
                    <wp:lineTo x="18231" y="13159"/>
                    <wp:lineTo x="21623" y="12995"/>
                    <wp:lineTo x="21623" y="10363"/>
                    <wp:lineTo x="18146" y="9211"/>
                    <wp:lineTo x="18400" y="5510"/>
                    <wp:lineTo x="17976" y="5346"/>
                    <wp:lineTo x="14754" y="5264"/>
                    <wp:lineTo x="14669" y="3948"/>
                    <wp:lineTo x="15517" y="3948"/>
                    <wp:lineTo x="18231" y="2961"/>
                    <wp:lineTo x="18231" y="0"/>
                    <wp:lineTo x="10769" y="0"/>
                  </wp:wrapPolygon>
                </wp:wrapThrough>
                <wp:docPr id="118" name="Группа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52670" cy="5003165"/>
                          <a:chOff x="0" y="0"/>
                          <a:chExt cx="4852719" cy="5003556"/>
                        </a:xfrm>
                      </wpg:grpSpPr>
                      <wps:wsp>
                        <wps:cNvPr id="77" name="Прямоугольник 77"/>
                        <wps:cNvSpPr/>
                        <wps:spPr>
                          <a:xfrm>
                            <a:off x="2453054" y="0"/>
                            <a:ext cx="1600192" cy="684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71EDE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1F3931">
                                <w:rPr>
                                  <w:b/>
                                </w:rPr>
                                <w:t xml:space="preserve">Личный кабинет </w:t>
                              </w:r>
                              <w:r>
                                <w:rPr>
                                  <w:b/>
                                </w:rPr>
                                <w:t>Эксперта</w:t>
                              </w:r>
                            </w:p>
                            <w:p w14:paraId="15F8199F" w14:textId="77777777" w:rsidR="00C963C0" w:rsidRPr="001F3931" w:rsidRDefault="00C963C0" w:rsidP="00E302D5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оугольник 81"/>
                        <wps:cNvSpPr/>
                        <wps:spPr>
                          <a:xfrm>
                            <a:off x="2453054" y="1257300"/>
                            <a:ext cx="1600192" cy="5771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B6E10E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Проекты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оугольник 82"/>
                        <wps:cNvSpPr/>
                        <wps:spPr>
                          <a:xfrm>
                            <a:off x="0" y="2426677"/>
                            <a:ext cx="1599565" cy="576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37D216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Оцененные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оугольник 84"/>
                        <wps:cNvSpPr/>
                        <wps:spPr>
                          <a:xfrm>
                            <a:off x="3253154" y="2417885"/>
                            <a:ext cx="1599565" cy="576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A60CF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Ожидающие оценки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рямоугольник 85"/>
                        <wps:cNvSpPr/>
                        <wps:spPr>
                          <a:xfrm>
                            <a:off x="140677" y="3376246"/>
                            <a:ext cx="1256030" cy="1025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49B651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Материал, критерии оценивания, результат оценки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оугольник 86"/>
                        <wps:cNvSpPr/>
                        <wps:spPr>
                          <a:xfrm>
                            <a:off x="3253154" y="3358661"/>
                            <a:ext cx="1599565" cy="576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586178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Кейс, отчет, команда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рямоугольник 87"/>
                        <wps:cNvSpPr/>
                        <wps:spPr>
                          <a:xfrm>
                            <a:off x="3429000" y="4308231"/>
                            <a:ext cx="1256030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A84CBC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Критерии оценки, форма оценивания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 flipV="1">
                            <a:off x="791308" y="2066192"/>
                            <a:ext cx="3251835" cy="5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 стрелкой 105"/>
                        <wps:cNvCnPr/>
                        <wps:spPr>
                          <a:xfrm>
                            <a:off x="791308" y="2074985"/>
                            <a:ext cx="0" cy="3422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 стрелкой 106"/>
                        <wps:cNvCnPr/>
                        <wps:spPr>
                          <a:xfrm>
                            <a:off x="4044462" y="2066192"/>
                            <a:ext cx="0" cy="3422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 стрелкой 107"/>
                        <wps:cNvCnPr/>
                        <wps:spPr>
                          <a:xfrm>
                            <a:off x="773723" y="3006969"/>
                            <a:ext cx="0" cy="3422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4062046" y="3930161"/>
                            <a:ext cx="0" cy="3422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 стрелкой 110"/>
                        <wps:cNvCnPr/>
                        <wps:spPr>
                          <a:xfrm>
                            <a:off x="3253154" y="68580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единительная линия 111"/>
                        <wps:cNvCnPr/>
                        <wps:spPr>
                          <a:xfrm flipH="1" flipV="1">
                            <a:off x="3253154" y="1837592"/>
                            <a:ext cx="3175" cy="230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4053254" y="3006969"/>
                            <a:ext cx="0" cy="3422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9B1754" id="Группа 118" o:spid="_x0000_s1113" style="position:absolute;left:0;text-align:left;margin-left:17.85pt;margin-top:15.65pt;width:382.1pt;height:393.95pt;z-index:251661312" coordsize="48527,5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">
                <v:rect id="Прямоугольник 77" o:spid="_x0000_s1114" style="position:absolute;left:24530;width:16002;height:6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" fillcolor="white [3201]" strokecolor="#a5a5a5 [3206]" strokeweight="1pt">
                  <v:textbox>
                    <w:txbxContent>
                      <w:p w14:paraId="74C71EDE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</w:rPr>
                        </w:pPr>
                        <w:r w:rsidRPr="001F3931">
                          <w:rPr>
                            <w:b/>
                          </w:rPr>
                          <w:t xml:space="preserve">Личный кабинет </w:t>
                        </w:r>
                        <w:r>
                          <w:rPr>
                            <w:b/>
                          </w:rPr>
                          <w:t>Эксперта</w:t>
                        </w:r>
                      </w:p>
                      <w:p w14:paraId="15F8199F" w14:textId="77777777" w:rsidR="00C963C0" w:rsidRPr="001F3931" w:rsidRDefault="00C963C0" w:rsidP="00E302D5">
                        <w:pPr>
                          <w:jc w:val="left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rect id="Прямоугольник 81" o:spid="_x0000_s1115" style="position:absolute;left:24530;top:12573;width:16002;height:5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" fillcolor="white [3201]" strokecolor="#a5a5a5 [3206]" strokeweight="1pt">
                  <v:textbox>
                    <w:txbxContent>
                      <w:p w14:paraId="74B6E10E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Проекты</w:t>
                        </w:r>
                      </w:p>
                    </w:txbxContent>
                  </v:textbox>
                </v:rect>
                <v:rect id="Прямоугольник 82" o:spid="_x0000_s1116" style="position:absolute;top:24266;width:15995;height:5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" fillcolor="white [3201]" strokecolor="#a5a5a5 [3206]" strokeweight="1pt">
                  <v:textbox>
                    <w:txbxContent>
                      <w:p w14:paraId="3037D216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Оцененные</w:t>
                        </w:r>
                      </w:p>
                    </w:txbxContent>
                  </v:textbox>
                </v:rect>
                <v:rect id="Прямоугольник 84" o:spid="_x0000_s1117" style="position:absolute;left:32531;top:24178;width:15996;height:5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" fillcolor="white [3201]" strokecolor="#a5a5a5 [3206]" strokeweight="1pt">
                  <v:textbox>
                    <w:txbxContent>
                      <w:p w14:paraId="112A60CF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Ожидающие оценки</w:t>
                        </w:r>
                      </w:p>
                    </w:txbxContent>
                  </v:textbox>
                </v:rect>
                <v:rect id="Прямоугольник 85" o:spid="_x0000_s1118" style="position:absolute;left:1406;top:33762;width:12561;height:10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" fillcolor="white [3201]" strokecolor="#a5a5a5 [3206]" strokeweight="1pt">
                  <v:textbox>
                    <w:txbxContent>
                      <w:p w14:paraId="5D49B651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Материал, критерии оценивания, результат оценки</w:t>
                        </w:r>
                      </w:p>
                    </w:txbxContent>
                  </v:textbox>
                </v:rect>
                <v:rect id="Прямоугольник 86" o:spid="_x0000_s1119" style="position:absolute;left:32531;top:33586;width:15996;height:5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" fillcolor="white [3201]" strokecolor="#a5a5a5 [3206]" strokeweight="1pt">
                  <v:textbox>
                    <w:txbxContent>
                      <w:p w14:paraId="1E586178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Кейс, отчет, команда</w:t>
                        </w:r>
                      </w:p>
                    </w:txbxContent>
                  </v:textbox>
                </v:rect>
                <v:rect id="Прямоугольник 87" o:spid="_x0000_s1120" style="position:absolute;left:34290;top:43082;width:12560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" fillcolor="white [3201]" strokecolor="#a5a5a5 [3206]" strokeweight="1pt">
                  <v:textbox>
                    <w:txbxContent>
                      <w:p w14:paraId="79A84CBC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Критерии оценки, форма оценивания</w:t>
                        </w:r>
                      </w:p>
                    </w:txbxContent>
                  </v:textbox>
                </v:rect>
                <v:line id="Прямая соединительная линия 98" o:spid="_x0000_s1121" style="position:absolute;flip:y;visibility:visible;mso-wrap-style:square" from="7913,20661" to="40431,20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X5Q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o6NX+IP&#10;kOsvAAAA//8DAFBLAQItABQABgAIAAAAIQDb4fbL7gAAAIUBAAATAAAAAAAAAAAAAAAAAAAAAABb&#10;Q29udGVudF9UeXBlc10ueG1sUEsBAi0AFAAGAAgAAAAhAFr0LFu/AAAAFQEAAAsAAAAAAAAAAAAA&#10;AAAAHwEAAF9yZWxzLy5yZWxzUEsBAi0AFAAGAAgAAAAhAIK5flC7AAAA2wAAAA8AAAAAAAAAAAAA&#10;AAAABwIAAGRycy9kb3ducmV2LnhtbFBLBQYAAAAAAwADALcAAADvAgAAAAA=&#10;" strokecolor="black [3200]" strokeweight=".5pt">
                  <v:stroke joinstyle="miter"/>
                </v:line>
                <v:shape id="Прямая со стрелкой 105" o:spid="_x0000_s1122" type="#_x0000_t32" style="position:absolute;left:7913;top:20749;width:0;height:3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6" o:spid="_x0000_s1123" type="#_x0000_t32" style="position:absolute;left:40444;top:20661;width:0;height:3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7" o:spid="_x0000_s1124" type="#_x0000_t32" style="position:absolute;left:7737;top:30069;width:0;height:3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5" type="#_x0000_t32" style="position:absolute;left:40620;top:39301;width:0;height:3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10" o:spid="_x0000_s1126" type="#_x0000_t32" style="position:absolute;left:32531;top:6858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RiX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+PCMT6OUfAAAA//8DAFBLAQItABQABgAIAAAAIQDb4fbL7gAAAIUBAAATAAAAAAAAAAAA&#10;AAAAAAAAAABbQ29udGVudF9UeXBlc10ueG1sUEsBAi0AFAAGAAgAAAAhAFr0LFu/AAAAFQEAAAsA&#10;AAAAAAAAAAAAAAAAHwEAAF9yZWxzLy5yZWxzUEsBAi0AFAAGAAgAAAAhAN6ZGJf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111" o:spid="_x0000_s1127" style="position:absolute;flip:x y;visibility:visible;mso-wrap-style:square" from="32531,18375" to="32563,20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117" o:spid="_x0000_s1128" type="#_x0000_t32" style="position:absolute;left:40532;top:30069;width:0;height:3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4EEA621D" w14:textId="77777777" w:rsidR="00E302D5" w:rsidRPr="00F875EF" w:rsidRDefault="00E302D5" w:rsidP="00E302D5"/>
    <w:p w14:paraId="10C2BF44" w14:textId="77777777" w:rsidR="00E302D5" w:rsidRPr="00F875EF" w:rsidRDefault="00E302D5" w:rsidP="00E302D5"/>
    <w:p w14:paraId="1A30472E" w14:textId="77777777" w:rsidR="00E302D5" w:rsidRPr="00F875EF" w:rsidRDefault="00E302D5" w:rsidP="00E302D5"/>
    <w:p w14:paraId="49278162" w14:textId="77777777" w:rsidR="00E302D5" w:rsidRDefault="00E302D5" w:rsidP="00E302D5"/>
    <w:p w14:paraId="0B9B65FF" w14:textId="77777777" w:rsidR="00E302D5" w:rsidRPr="003D6372" w:rsidRDefault="00E302D5" w:rsidP="00E302D5"/>
    <w:p w14:paraId="63A48F7F" w14:textId="77777777" w:rsidR="00E302D5" w:rsidRPr="003D6372" w:rsidRDefault="00E302D5" w:rsidP="00E302D5"/>
    <w:p w14:paraId="3B21ED41" w14:textId="77777777" w:rsidR="00E302D5" w:rsidRPr="003D6372" w:rsidRDefault="00E302D5" w:rsidP="00E302D5"/>
    <w:p w14:paraId="1F97A298" w14:textId="77777777" w:rsidR="00E302D5" w:rsidRPr="003D6372" w:rsidRDefault="00E302D5" w:rsidP="00E302D5"/>
    <w:p w14:paraId="17455BBE" w14:textId="77777777" w:rsidR="00E302D5" w:rsidRPr="003D6372" w:rsidRDefault="00E302D5" w:rsidP="00E302D5"/>
    <w:p w14:paraId="5ADD362E" w14:textId="77777777" w:rsidR="00E302D5" w:rsidRPr="003D6372" w:rsidRDefault="00E302D5" w:rsidP="00E302D5"/>
    <w:p w14:paraId="7374585A" w14:textId="77777777" w:rsidR="00E302D5" w:rsidRPr="003D6372" w:rsidRDefault="00E302D5" w:rsidP="00E302D5"/>
    <w:p w14:paraId="516E6623" w14:textId="77777777" w:rsidR="00E302D5" w:rsidRPr="003D6372" w:rsidRDefault="00E302D5" w:rsidP="00E302D5"/>
    <w:p w14:paraId="135126DB" w14:textId="77777777" w:rsidR="00E302D5" w:rsidRPr="003D6372" w:rsidRDefault="00E302D5" w:rsidP="00E302D5"/>
    <w:p w14:paraId="2B4C66BE" w14:textId="77777777" w:rsidR="00E302D5" w:rsidRPr="003D6372" w:rsidRDefault="00E302D5" w:rsidP="00E302D5"/>
    <w:p w14:paraId="2D0E4FEE" w14:textId="77777777" w:rsidR="00E302D5" w:rsidRPr="003D6372" w:rsidRDefault="00E302D5" w:rsidP="00E302D5"/>
    <w:p w14:paraId="191D2D30" w14:textId="77777777" w:rsidR="00E302D5" w:rsidRPr="003D6372" w:rsidRDefault="00E302D5" w:rsidP="00E302D5"/>
    <w:p w14:paraId="0F5B481B" w14:textId="77777777" w:rsidR="00E302D5" w:rsidRPr="003D6372" w:rsidRDefault="00E302D5" w:rsidP="00E302D5"/>
    <w:p w14:paraId="3BE9FA18" w14:textId="77777777" w:rsidR="00E302D5" w:rsidRPr="003D6372" w:rsidRDefault="00E302D5" w:rsidP="00E302D5"/>
    <w:p w14:paraId="1A2C2CBC" w14:textId="77777777" w:rsidR="00E302D5" w:rsidRPr="003D6372" w:rsidRDefault="00E302D5" w:rsidP="00E302D5"/>
    <w:p w14:paraId="2BBCDCC0" w14:textId="77777777" w:rsidR="00E302D5" w:rsidRDefault="00E302D5" w:rsidP="00E302D5"/>
    <w:p w14:paraId="076D6AED" w14:textId="77777777" w:rsidR="00E302D5" w:rsidRDefault="00E302D5" w:rsidP="00E302D5">
      <w:pPr>
        <w:spacing w:before="0" w:after="0"/>
        <w:jc w:val="left"/>
      </w:pPr>
      <w:r>
        <w:br w:type="page"/>
      </w:r>
    </w:p>
    <w:p w14:paraId="0BABA9EB" w14:textId="6174DE13" w:rsidR="00E302D5" w:rsidRDefault="00137C63" w:rsidP="00E302D5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DAF217" wp14:editId="694D9C5F">
                <wp:simplePos x="0" y="0"/>
                <wp:positionH relativeFrom="column">
                  <wp:posOffset>-110490</wp:posOffset>
                </wp:positionH>
                <wp:positionV relativeFrom="paragraph">
                  <wp:posOffset>7120255</wp:posOffset>
                </wp:positionV>
                <wp:extent cx="6170930" cy="258445"/>
                <wp:effectExtent l="0" t="0" r="0" b="0"/>
                <wp:wrapThrough wrapText="bothSides">
                  <wp:wrapPolygon edited="0">
                    <wp:start x="0" y="0"/>
                    <wp:lineTo x="0" y="20698"/>
                    <wp:lineTo x="21538" y="20698"/>
                    <wp:lineTo x="21538" y="0"/>
                    <wp:lineTo x="0" y="0"/>
                  </wp:wrapPolygon>
                </wp:wrapThrough>
                <wp:docPr id="97" name="Надпись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093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3598BB" w14:textId="77777777" w:rsidR="00C963C0" w:rsidRPr="0033516C" w:rsidRDefault="00C963C0" w:rsidP="00E302D5">
                            <w:pPr>
                              <w:pStyle w:val="a5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137C63">
                              <w:fldChar w:fldCharType="begin"/>
                            </w:r>
                            <w:r w:rsidR="00137C63">
                              <w:instrText xml:space="preserve"> SEQ Рисунок \* ARABIC </w:instrText>
                            </w:r>
                            <w:r w:rsidR="00137C6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137C6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F416BD">
                              <w:t>Карта личного кабинета Куратора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AF217" id="Надпись 97" o:spid="_x0000_s1129" type="#_x0000_t202" style="position:absolute;left:0;text-align:left;margin-left:-8.7pt;margin-top:560.65pt;width:485.9pt;height:2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" stroked="f">
                <v:textbox style="mso-fit-shape-to-text:t" inset="0,0,0,0">
                  <w:txbxContent>
                    <w:p w14:paraId="103598BB" w14:textId="77777777" w:rsidR="00C963C0" w:rsidRPr="0033516C" w:rsidRDefault="00C963C0" w:rsidP="00E302D5">
                      <w:pPr>
                        <w:pStyle w:val="a5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 w:rsidR="00137C63">
                        <w:fldChar w:fldCharType="begin"/>
                      </w:r>
                      <w:r w:rsidR="00137C63">
                        <w:instrText xml:space="preserve"> SEQ Рисунок \* ARABIC </w:instrText>
                      </w:r>
                      <w:r w:rsidR="00137C63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137C63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F416BD">
                        <w:t>Карта личного кабинета Куратора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8650DF" wp14:editId="0E568992">
                <wp:simplePos x="0" y="0"/>
                <wp:positionH relativeFrom="column">
                  <wp:posOffset>-111125</wp:posOffset>
                </wp:positionH>
                <wp:positionV relativeFrom="paragraph">
                  <wp:posOffset>194310</wp:posOffset>
                </wp:positionV>
                <wp:extent cx="6170930" cy="6868795"/>
                <wp:effectExtent l="0" t="0" r="1270" b="8255"/>
                <wp:wrapThrough wrapText="bothSides">
                  <wp:wrapPolygon edited="0">
                    <wp:start x="3467" y="0"/>
                    <wp:lineTo x="3401" y="958"/>
                    <wp:lineTo x="934" y="1018"/>
                    <wp:lineTo x="667" y="1078"/>
                    <wp:lineTo x="667" y="2576"/>
                    <wp:lineTo x="1600" y="2875"/>
                    <wp:lineTo x="3401" y="2875"/>
                    <wp:lineTo x="600" y="3714"/>
                    <wp:lineTo x="600" y="5631"/>
                    <wp:lineTo x="7468" y="5751"/>
                    <wp:lineTo x="7468" y="6530"/>
                    <wp:lineTo x="8202" y="6709"/>
                    <wp:lineTo x="11069" y="6709"/>
                    <wp:lineTo x="8268" y="7548"/>
                    <wp:lineTo x="8268" y="8986"/>
                    <wp:lineTo x="10069" y="9585"/>
                    <wp:lineTo x="11069" y="9585"/>
                    <wp:lineTo x="9002" y="9944"/>
                    <wp:lineTo x="8668" y="10064"/>
                    <wp:lineTo x="8668" y="11502"/>
                    <wp:lineTo x="1867" y="12161"/>
                    <wp:lineTo x="1867" y="12460"/>
                    <wp:lineTo x="0" y="13299"/>
                    <wp:lineTo x="0" y="14797"/>
                    <wp:lineTo x="13870" y="15336"/>
                    <wp:lineTo x="11802" y="15695"/>
                    <wp:lineTo x="11469" y="15815"/>
                    <wp:lineTo x="11469" y="17612"/>
                    <wp:lineTo x="12936" y="18211"/>
                    <wp:lineTo x="3867" y="18271"/>
                    <wp:lineTo x="3334" y="18331"/>
                    <wp:lineTo x="3334" y="19170"/>
                    <wp:lineTo x="1667" y="19350"/>
                    <wp:lineTo x="1467" y="19409"/>
                    <wp:lineTo x="1467" y="21626"/>
                    <wp:lineTo x="21604" y="21626"/>
                    <wp:lineTo x="21604" y="19350"/>
                    <wp:lineTo x="19871" y="19170"/>
                    <wp:lineTo x="20004" y="18331"/>
                    <wp:lineTo x="19471" y="18271"/>
                    <wp:lineTo x="14803" y="18211"/>
                    <wp:lineTo x="16203" y="17552"/>
                    <wp:lineTo x="16270" y="15935"/>
                    <wp:lineTo x="15870" y="15695"/>
                    <wp:lineTo x="14136" y="15336"/>
                    <wp:lineTo x="14803" y="15336"/>
                    <wp:lineTo x="16203" y="14677"/>
                    <wp:lineTo x="16203" y="13359"/>
                    <wp:lineTo x="14203" y="12400"/>
                    <wp:lineTo x="13936" y="12101"/>
                    <wp:lineTo x="13336" y="11502"/>
                    <wp:lineTo x="13469" y="10184"/>
                    <wp:lineTo x="13069" y="9944"/>
                    <wp:lineTo x="11336" y="9585"/>
                    <wp:lineTo x="12403" y="9585"/>
                    <wp:lineTo x="14203" y="8986"/>
                    <wp:lineTo x="14136" y="7668"/>
                    <wp:lineTo x="15336" y="7668"/>
                    <wp:lineTo x="21338" y="6889"/>
                    <wp:lineTo x="21471" y="5451"/>
                    <wp:lineTo x="21138" y="5332"/>
                    <wp:lineTo x="18537" y="4792"/>
                    <wp:lineTo x="18671" y="4373"/>
                    <wp:lineTo x="18337" y="4253"/>
                    <wp:lineTo x="15003" y="3834"/>
                    <wp:lineTo x="21338" y="2935"/>
                    <wp:lineTo x="21471" y="1138"/>
                    <wp:lineTo x="21138" y="1018"/>
                    <wp:lineTo x="19004" y="958"/>
                    <wp:lineTo x="19004" y="0"/>
                    <wp:lineTo x="3467" y="0"/>
                  </wp:wrapPolygon>
                </wp:wrapThrough>
                <wp:docPr id="201" name="Группа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0930" cy="6868795"/>
                          <a:chOff x="0" y="0"/>
                          <a:chExt cx="6170930" cy="6868795"/>
                        </a:xfrm>
                      </wpg:grpSpPr>
                      <wps:wsp>
                        <wps:cNvPr id="135" name="Прямая со стрелкой 135"/>
                        <wps:cNvCnPr/>
                        <wps:spPr>
                          <a:xfrm>
                            <a:off x="5369169" y="0"/>
                            <a:ext cx="0" cy="341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2" name="Группа 162"/>
                        <wpg:cNvGrpSpPr/>
                        <wpg:grpSpPr>
                          <a:xfrm>
                            <a:off x="0" y="0"/>
                            <a:ext cx="6170930" cy="6868795"/>
                            <a:chOff x="0" y="0"/>
                            <a:chExt cx="6171272" cy="6868844"/>
                          </a:xfrm>
                        </wpg:grpSpPr>
                        <wps:wsp>
                          <wps:cNvPr id="121" name="Прямоугольник 121"/>
                          <wps:cNvSpPr/>
                          <wps:spPr>
                            <a:xfrm>
                              <a:off x="2391507" y="1141046"/>
                              <a:ext cx="1599565" cy="6838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452853" w14:textId="77777777" w:rsidR="00C963C0" w:rsidRPr="001F3931" w:rsidRDefault="00C963C0" w:rsidP="00E302D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1F3931">
                                  <w:rPr>
                                    <w:b/>
                                  </w:rPr>
                                  <w:t xml:space="preserve">Личный кабинет </w:t>
                                </w:r>
                                <w:r>
                                  <w:rPr>
                                    <w:b/>
                                  </w:rPr>
                                  <w:t>Куратора</w:t>
                                </w:r>
                              </w:p>
                              <w:p w14:paraId="2D28C3C2" w14:textId="77777777" w:rsidR="00C963C0" w:rsidRPr="001F3931" w:rsidRDefault="00C963C0" w:rsidP="00E302D5">
                                <w:pPr>
                                  <w:jc w:val="left"/>
                                  <w:rPr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Прямоугольник 122"/>
                          <wps:cNvSpPr/>
                          <wps:spPr>
                            <a:xfrm>
                              <a:off x="226646" y="343877"/>
                              <a:ext cx="159956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295C14" w14:textId="77777777" w:rsidR="00C963C0" w:rsidRPr="001F3931" w:rsidRDefault="00C963C0" w:rsidP="00E302D5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Профиль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Прямоугольник 123"/>
                          <wps:cNvSpPr/>
                          <wps:spPr>
                            <a:xfrm>
                              <a:off x="218830" y="1187938"/>
                              <a:ext cx="1598930" cy="5759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8518F6" w14:textId="77777777" w:rsidR="00C963C0" w:rsidRPr="001F3931" w:rsidRDefault="00C963C0" w:rsidP="00E302D5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Редактирование профиля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Прямоугольник 124"/>
                          <wps:cNvSpPr/>
                          <wps:spPr>
                            <a:xfrm>
                              <a:off x="4454769" y="1711569"/>
                              <a:ext cx="1598930" cy="4616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FD4CB4" w14:textId="77777777" w:rsidR="00C963C0" w:rsidRPr="001F3931" w:rsidRDefault="00C963C0" w:rsidP="00E302D5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Пользователи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Прямоугольник 125"/>
                          <wps:cNvSpPr/>
                          <wps:spPr>
                            <a:xfrm>
                              <a:off x="2508738" y="3204308"/>
                              <a:ext cx="1255395" cy="4527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409793" w14:textId="77777777" w:rsidR="00C963C0" w:rsidRPr="001F3931" w:rsidRDefault="00C963C0" w:rsidP="00E302D5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Кейсы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Прямоугольник 126"/>
                          <wps:cNvSpPr/>
                          <wps:spPr>
                            <a:xfrm>
                              <a:off x="2399323" y="2399323"/>
                              <a:ext cx="1598930" cy="460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6976D9" w14:textId="77777777" w:rsidR="00C963C0" w:rsidRPr="001F3931" w:rsidRDefault="00C963C0" w:rsidP="00E302D5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Конкурсы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Прямоугольник 127"/>
                          <wps:cNvSpPr/>
                          <wps:spPr>
                            <a:xfrm>
                              <a:off x="0" y="4235938"/>
                              <a:ext cx="1255395" cy="4527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EE483A" w14:textId="77777777" w:rsidR="00C963C0" w:rsidRPr="001F3931" w:rsidRDefault="00C963C0" w:rsidP="00E302D5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Календарь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Прямая соединительная линия 128"/>
                          <wps:cNvCnPr/>
                          <wps:spPr>
                            <a:xfrm flipV="1">
                              <a:off x="1023815" y="0"/>
                              <a:ext cx="4344670" cy="2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Прямая со стрелкой 129"/>
                          <wps:cNvCnPr/>
                          <wps:spPr>
                            <a:xfrm>
                              <a:off x="1016000" y="820615"/>
                              <a:ext cx="0" cy="3416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Прямая со стрелкой 130"/>
                          <wps:cNvCnPr/>
                          <wps:spPr>
                            <a:xfrm>
                              <a:off x="1023815" y="7815"/>
                              <a:ext cx="0" cy="3416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Прямая со стрелкой 131"/>
                          <wps:cNvCnPr/>
                          <wps:spPr>
                            <a:xfrm>
                              <a:off x="3196492" y="2860431"/>
                              <a:ext cx="0" cy="3416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Прямая соединительная линия 134"/>
                          <wps:cNvCnPr/>
                          <wps:spPr>
                            <a:xfrm flipH="1" flipV="1">
                              <a:off x="3196492" y="0"/>
                              <a:ext cx="2540" cy="11417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Прямоугольник 136"/>
                          <wps:cNvSpPr/>
                          <wps:spPr>
                            <a:xfrm>
                              <a:off x="4454769" y="343877"/>
                              <a:ext cx="1598930" cy="5759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C176C2" w14:textId="77777777" w:rsidR="00C963C0" w:rsidRPr="001F3931" w:rsidRDefault="00C963C0" w:rsidP="00E302D5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События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Прямоугольник 137"/>
                          <wps:cNvSpPr/>
                          <wps:spPr>
                            <a:xfrm>
                              <a:off x="3313723" y="4228123"/>
                              <a:ext cx="1255395" cy="460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3FE408" w14:textId="77777777" w:rsidR="00C963C0" w:rsidRPr="001F3931" w:rsidRDefault="00C963C0" w:rsidP="00E302D5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Команды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Прямоугольник 138"/>
                          <wps:cNvSpPr/>
                          <wps:spPr>
                            <a:xfrm>
                              <a:off x="453292" y="6174154"/>
                              <a:ext cx="1255395" cy="6946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02E2A6" w14:textId="77777777" w:rsidR="00C963C0" w:rsidRPr="001F3931" w:rsidRDefault="00C963C0" w:rsidP="00E302D5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Чат команды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Прямоугольник 139"/>
                          <wps:cNvSpPr/>
                          <wps:spPr>
                            <a:xfrm>
                              <a:off x="1946030" y="6174154"/>
                              <a:ext cx="1255395" cy="6946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35FB7F" w14:textId="77777777" w:rsidR="00C963C0" w:rsidRPr="001F3931" w:rsidRDefault="00C963C0" w:rsidP="00E302D5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 xml:space="preserve"> Календарь команды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Прямоугольник 140"/>
                          <wps:cNvSpPr/>
                          <wps:spPr>
                            <a:xfrm>
                              <a:off x="3313723" y="5033108"/>
                              <a:ext cx="1255395" cy="5765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41EB4" w14:textId="77777777" w:rsidR="00C963C0" w:rsidRPr="001F3931" w:rsidRDefault="00C963C0" w:rsidP="00E302D5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Рабочее поле команды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Прямоугольник 141"/>
                          <wps:cNvSpPr/>
                          <wps:spPr>
                            <a:xfrm>
                              <a:off x="3423138" y="6174154"/>
                              <a:ext cx="1255395" cy="6946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25D6C0" w14:textId="77777777" w:rsidR="00C963C0" w:rsidRPr="001F3931" w:rsidRDefault="00C963C0" w:rsidP="00E302D5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Профиль команды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Прямоугольник 142"/>
                          <wps:cNvSpPr/>
                          <wps:spPr>
                            <a:xfrm>
                              <a:off x="4915877" y="6174154"/>
                              <a:ext cx="1255395" cy="6946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C8B8F1" w14:textId="77777777" w:rsidR="00C963C0" w:rsidRPr="001F3931" w:rsidRDefault="00C963C0" w:rsidP="00E302D5">
                                <w:pPr>
                                  <w:jc w:val="center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Отчеты команды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Прямая соединительная линия 143"/>
                          <wps:cNvCnPr/>
                          <wps:spPr>
                            <a:xfrm flipH="1" flipV="1">
                              <a:off x="2164861" y="0"/>
                              <a:ext cx="3175" cy="20599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Прямая соединительная линия 144"/>
                          <wps:cNvCnPr/>
                          <wps:spPr>
                            <a:xfrm>
                              <a:off x="2172677" y="2055446"/>
                              <a:ext cx="1024255" cy="2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Прямая со стрелкой 145"/>
                          <wps:cNvCnPr/>
                          <wps:spPr>
                            <a:xfrm>
                              <a:off x="3196492" y="2063262"/>
                              <a:ext cx="0" cy="3416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Прямая соединительная линия 146"/>
                          <wps:cNvCnPr/>
                          <wps:spPr>
                            <a:xfrm>
                              <a:off x="3196492" y="3657600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Прямая соединительная линия 147"/>
                          <wps:cNvCnPr/>
                          <wps:spPr>
                            <a:xfrm>
                              <a:off x="570523" y="3884246"/>
                              <a:ext cx="3426460" cy="2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Прямая со стрелкой 149"/>
                          <wps:cNvCnPr/>
                          <wps:spPr>
                            <a:xfrm>
                              <a:off x="3993661" y="3892062"/>
                              <a:ext cx="0" cy="3416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Прямая со стрелкой 150"/>
                          <wps:cNvCnPr/>
                          <wps:spPr>
                            <a:xfrm>
                              <a:off x="570523" y="3892062"/>
                              <a:ext cx="0" cy="3416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Прямая со стрелкой 151"/>
                          <wps:cNvCnPr/>
                          <wps:spPr>
                            <a:xfrm>
                              <a:off x="3993661" y="4689231"/>
                              <a:ext cx="0" cy="3416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Прямая соединительная линия 153"/>
                          <wps:cNvCnPr/>
                          <wps:spPr>
                            <a:xfrm>
                              <a:off x="3985846" y="5611446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Прямая соединительная линия 154"/>
                          <wps:cNvCnPr/>
                          <wps:spPr>
                            <a:xfrm>
                              <a:off x="1023815" y="5830277"/>
                              <a:ext cx="4573270" cy="8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Прямая со стрелкой 155"/>
                          <wps:cNvCnPr/>
                          <wps:spPr>
                            <a:xfrm>
                              <a:off x="1023815" y="5838092"/>
                              <a:ext cx="0" cy="3416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Прямая со стрелкой 156"/>
                          <wps:cNvCnPr/>
                          <wps:spPr>
                            <a:xfrm>
                              <a:off x="2508738" y="5838092"/>
                              <a:ext cx="0" cy="3416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Прямая со стрелкой 157"/>
                          <wps:cNvCnPr/>
                          <wps:spPr>
                            <a:xfrm>
                              <a:off x="3993661" y="5838092"/>
                              <a:ext cx="0" cy="3416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Прямая со стрелкой 158"/>
                          <wps:cNvCnPr/>
                          <wps:spPr>
                            <a:xfrm>
                              <a:off x="5595815" y="5838092"/>
                              <a:ext cx="0" cy="3416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Прямая соединительная линия 159"/>
                          <wps:cNvCnPr/>
                          <wps:spPr>
                            <a:xfrm flipV="1">
                              <a:off x="4228123" y="0"/>
                              <a:ext cx="3175" cy="13741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Прямая соединительная линия 160"/>
                          <wps:cNvCnPr/>
                          <wps:spPr>
                            <a:xfrm>
                              <a:off x="4228123" y="1375508"/>
                              <a:ext cx="1024255" cy="2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Прямая со стрелкой 161"/>
                          <wps:cNvCnPr/>
                          <wps:spPr>
                            <a:xfrm>
                              <a:off x="5251938" y="1375508"/>
                              <a:ext cx="0" cy="3416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8650DF" id="Группа 201" o:spid="_x0000_s1130" style="position:absolute;left:0;text-align:left;margin-left:-8.75pt;margin-top:15.3pt;width:485.9pt;height:540.85pt;z-index:251662336" coordsize="61709,68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">
                <v:shape id="Прямая со стрелкой 135" o:spid="_x0000_s1131" type="#_x0000_t32" style="position:absolute;left:53691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+dv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z/&#10;HcL7mXCBnP8DAAD//wMAUEsBAi0AFAAGAAgAAAAhANvh9svuAAAAhQEAABMAAAAAAAAAAAAAAAAA&#10;AAAAAFtDb250ZW50X1R5cGVzXS54bWxQSwECLQAUAAYACAAAACEAWvQsW78AAAAVAQAACwAAAAAA&#10;AAAAAAAAAAAfAQAAX3JlbHMvLnJlbHNQSwECLQAUAAYACAAAACEAhVvnb8AAAADcAAAADwAAAAAA&#10;AAAAAAAAAAAHAgAAZHJzL2Rvd25yZXYueG1sUEsFBgAAAAADAAMAtwAAAPQCAAAAAA==&#10;" strokecolor="black [3200]" strokeweight=".5pt">
                  <v:stroke endarrow="block" joinstyle="miter"/>
                </v:shape>
                <v:group id="Группа 162" o:spid="_x0000_s1132" style="position:absolute;width:61709;height:68687" coordsize="61712,68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rect id="Прямоугольник 121" o:spid="_x0000_s1133" style="position:absolute;left:23915;top:11410;width:15995;height: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QmRwgAAANw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" fillcolor="white [3201]" strokecolor="#a5a5a5 [3206]" strokeweight="1pt">
                    <v:textbox>
                      <w:txbxContent>
                        <w:p w14:paraId="39452853" w14:textId="77777777" w:rsidR="00C963C0" w:rsidRPr="001F3931" w:rsidRDefault="00C963C0" w:rsidP="00E302D5">
                          <w:pPr>
                            <w:jc w:val="center"/>
                            <w:rPr>
                              <w:b/>
                            </w:rPr>
                          </w:pPr>
                          <w:r w:rsidRPr="001F3931">
                            <w:rPr>
                              <w:b/>
                            </w:rPr>
                            <w:t xml:space="preserve">Личный кабинет </w:t>
                          </w:r>
                          <w:r>
                            <w:rPr>
                              <w:b/>
                            </w:rPr>
                            <w:t>Куратора</w:t>
                          </w:r>
                        </w:p>
                        <w:p w14:paraId="2D28C3C2" w14:textId="77777777" w:rsidR="00C963C0" w:rsidRPr="001F3931" w:rsidRDefault="00C963C0" w:rsidP="00E302D5">
                          <w:pPr>
                            <w:jc w:val="left"/>
                            <w:rPr>
                              <w:sz w:val="22"/>
                            </w:rPr>
                          </w:pPr>
                        </w:p>
                      </w:txbxContent>
                    </v:textbox>
                  </v:rect>
                  <v:rect id="Прямоугольник 122" o:spid="_x0000_s1134" style="position:absolute;left:2266;top:3438;width:15996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" fillcolor="white [3201]" strokecolor="#a5a5a5 [3206]" strokeweight="1pt">
                    <v:textbox>
                      <w:txbxContent>
                        <w:p w14:paraId="38295C14" w14:textId="77777777" w:rsidR="00C963C0" w:rsidRPr="001F3931" w:rsidRDefault="00C963C0" w:rsidP="00E302D5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Профиль</w:t>
                          </w:r>
                        </w:p>
                      </w:txbxContent>
                    </v:textbox>
                  </v:rect>
                  <v:rect id="Прямоугольник 123" o:spid="_x0000_s1135" style="position:absolute;left:2188;top:11879;width:1598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" fillcolor="white [3201]" strokecolor="#a5a5a5 [3206]" strokeweight="1pt">
                    <v:textbox>
                      <w:txbxContent>
                        <w:p w14:paraId="0E8518F6" w14:textId="77777777" w:rsidR="00C963C0" w:rsidRPr="001F3931" w:rsidRDefault="00C963C0" w:rsidP="00E302D5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Редактирование профиля</w:t>
                          </w:r>
                        </w:p>
                      </w:txbxContent>
                    </v:textbox>
                  </v:rect>
                  <v:rect id="Прямоугольник 124" o:spid="_x0000_s1136" style="position:absolute;left:44547;top:17115;width:15989;height:4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" fillcolor="white [3201]" strokecolor="#a5a5a5 [3206]" strokeweight="1pt">
                    <v:textbox>
                      <w:txbxContent>
                        <w:p w14:paraId="66FD4CB4" w14:textId="77777777" w:rsidR="00C963C0" w:rsidRPr="001F3931" w:rsidRDefault="00C963C0" w:rsidP="00E302D5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Пользователи</w:t>
                          </w:r>
                        </w:p>
                      </w:txbxContent>
                    </v:textbox>
                  </v:rect>
                  <v:rect id="Прямоугольник 125" o:spid="_x0000_s1137" style="position:absolute;left:25087;top:32043;width:12554;height:4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" fillcolor="white [3201]" strokecolor="#a5a5a5 [3206]" strokeweight="1pt">
                    <v:textbox>
                      <w:txbxContent>
                        <w:p w14:paraId="74409793" w14:textId="77777777" w:rsidR="00C963C0" w:rsidRPr="001F3931" w:rsidRDefault="00C963C0" w:rsidP="00E302D5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Кейсы</w:t>
                          </w:r>
                        </w:p>
                      </w:txbxContent>
                    </v:textbox>
                  </v:rect>
                  <v:rect id="Прямоугольник 126" o:spid="_x0000_s1138" style="position:absolute;left:23993;top:23993;width:15989;height:4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" fillcolor="white [3201]" strokecolor="#a5a5a5 [3206]" strokeweight="1pt">
                    <v:textbox>
                      <w:txbxContent>
                        <w:p w14:paraId="4A6976D9" w14:textId="77777777" w:rsidR="00C963C0" w:rsidRPr="001F3931" w:rsidRDefault="00C963C0" w:rsidP="00E302D5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Конкурсы</w:t>
                          </w:r>
                        </w:p>
                      </w:txbxContent>
                    </v:textbox>
                  </v:rect>
                  <v:rect id="Прямоугольник 127" o:spid="_x0000_s1139" style="position:absolute;top:42359;width:12553;height:4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" fillcolor="white [3201]" strokecolor="#a5a5a5 [3206]" strokeweight="1pt">
                    <v:textbox>
                      <w:txbxContent>
                        <w:p w14:paraId="0BEE483A" w14:textId="77777777" w:rsidR="00C963C0" w:rsidRPr="001F3931" w:rsidRDefault="00C963C0" w:rsidP="00E302D5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Календарь</w:t>
                          </w:r>
                        </w:p>
                      </w:txbxContent>
                    </v:textbox>
                  </v:rect>
                  <v:line id="Прямая соединительная линия 128" o:spid="_x0000_s1140" style="position:absolute;flip:y;visibility:visible;mso-wrap-style:square" from="10238,0" to="53684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" strokecolor="black [3200]" strokeweight=".5pt">
                    <v:stroke joinstyle="miter"/>
                  </v:line>
                  <v:shape id="Прямая со стрелкой 129" o:spid="_x0000_s1141" type="#_x0000_t32" style="position:absolute;left:10160;top:8206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" strokecolor="black [3200]" strokeweight=".5pt">
                    <v:stroke endarrow="block" joinstyle="miter"/>
                  </v:shape>
                  <v:shape id="Прямая со стрелкой 130" o:spid="_x0000_s1142" type="#_x0000_t32" style="position:absolute;left:10238;top:78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" strokecolor="black [3200]" strokeweight=".5pt">
                    <v:stroke endarrow="block" joinstyle="miter"/>
                  </v:shape>
                  <v:shape id="Прямая со стрелкой 131" o:spid="_x0000_s1143" type="#_x0000_t32" style="position:absolute;left:31964;top:28604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Fs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+mDhbMAAAADcAAAADwAAAAAA&#10;AAAAAAAAAAAHAgAAZHJzL2Rvd25yZXYueG1sUEsFBgAAAAADAAMAtwAAAPQCAAAAAA==&#10;" strokecolor="black [3200]" strokeweight=".5pt">
                    <v:stroke endarrow="block" joinstyle="miter"/>
                  </v:shape>
                  <v:line id="Прямая соединительная линия 134" o:spid="_x0000_s1144" style="position:absolute;flip:x y;visibility:visible;mso-wrap-style:square" from="31964,0" to="31990,11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" strokecolor="black [3200]" strokeweight=".5pt">
                    <v:stroke joinstyle="miter"/>
                  </v:line>
                  <v:rect id="Прямоугольник 136" o:spid="_x0000_s1145" style="position:absolute;left:44547;top:3438;width:15989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" fillcolor="white [3201]" strokecolor="#a5a5a5 [3206]" strokeweight="1pt">
                    <v:textbox>
                      <w:txbxContent>
                        <w:p w14:paraId="1EC176C2" w14:textId="77777777" w:rsidR="00C963C0" w:rsidRPr="001F3931" w:rsidRDefault="00C963C0" w:rsidP="00E302D5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События</w:t>
                          </w:r>
                        </w:p>
                      </w:txbxContent>
                    </v:textbox>
                  </v:rect>
                  <v:rect id="Прямоугольник 137" o:spid="_x0000_s1146" style="position:absolute;left:33137;top:42281;width:12554;height:4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" fillcolor="white [3201]" strokecolor="#a5a5a5 [3206]" strokeweight="1pt">
                    <v:textbox>
                      <w:txbxContent>
                        <w:p w14:paraId="353FE408" w14:textId="77777777" w:rsidR="00C963C0" w:rsidRPr="001F3931" w:rsidRDefault="00C963C0" w:rsidP="00E302D5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Команды</w:t>
                          </w:r>
                        </w:p>
                      </w:txbxContent>
                    </v:textbox>
                  </v:rect>
                  <v:rect id="Прямоугольник 138" o:spid="_x0000_s1147" style="position:absolute;left:4532;top:61741;width:12554;height:6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" fillcolor="white [3201]" strokecolor="#a5a5a5 [3206]" strokeweight="1pt">
                    <v:textbox>
                      <w:txbxContent>
                        <w:p w14:paraId="1A02E2A6" w14:textId="77777777" w:rsidR="00C963C0" w:rsidRPr="001F3931" w:rsidRDefault="00C963C0" w:rsidP="00E302D5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Чат команды</w:t>
                          </w:r>
                        </w:p>
                      </w:txbxContent>
                    </v:textbox>
                  </v:rect>
                  <v:rect id="Прямоугольник 139" o:spid="_x0000_s1148" style="position:absolute;left:19460;top:61741;width:12554;height:6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" fillcolor="white [3201]" strokecolor="#a5a5a5 [3206]" strokeweight="1pt">
                    <v:textbox>
                      <w:txbxContent>
                        <w:p w14:paraId="3A35FB7F" w14:textId="77777777" w:rsidR="00C963C0" w:rsidRPr="001F3931" w:rsidRDefault="00C963C0" w:rsidP="00E302D5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 xml:space="preserve"> Календарь команды</w:t>
                          </w:r>
                        </w:p>
                      </w:txbxContent>
                    </v:textbox>
                  </v:rect>
                  <v:rect id="Прямоугольник 140" o:spid="_x0000_s1149" style="position:absolute;left:33137;top:50331;width:12554;height:5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" fillcolor="white [3201]" strokecolor="#a5a5a5 [3206]" strokeweight="1pt">
                    <v:textbox>
                      <w:txbxContent>
                        <w:p w14:paraId="04541EB4" w14:textId="77777777" w:rsidR="00C963C0" w:rsidRPr="001F3931" w:rsidRDefault="00C963C0" w:rsidP="00E302D5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Рабочее поле команды</w:t>
                          </w:r>
                        </w:p>
                      </w:txbxContent>
                    </v:textbox>
                  </v:rect>
                  <v:rect id="Прямоугольник 141" o:spid="_x0000_s1150" style="position:absolute;left:34231;top:61741;width:12554;height:6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" fillcolor="white [3201]" strokecolor="#a5a5a5 [3206]" strokeweight="1pt">
                    <v:textbox>
                      <w:txbxContent>
                        <w:p w14:paraId="3F25D6C0" w14:textId="77777777" w:rsidR="00C963C0" w:rsidRPr="001F3931" w:rsidRDefault="00C963C0" w:rsidP="00E302D5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Профиль команды</w:t>
                          </w:r>
                        </w:p>
                      </w:txbxContent>
                    </v:textbox>
                  </v:rect>
                  <v:rect id="Прямоугольник 142" o:spid="_x0000_s1151" style="position:absolute;left:49158;top:61741;width:12554;height:6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" fillcolor="white [3201]" strokecolor="#a5a5a5 [3206]" strokeweight="1pt">
                    <v:textbox>
                      <w:txbxContent>
                        <w:p w14:paraId="54C8B8F1" w14:textId="77777777" w:rsidR="00C963C0" w:rsidRPr="001F3931" w:rsidRDefault="00C963C0" w:rsidP="00E302D5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Отчеты команды</w:t>
                          </w:r>
                        </w:p>
                      </w:txbxContent>
                    </v:textbox>
                  </v:rect>
                  <v:line id="Прямая соединительная линия 143" o:spid="_x0000_s1152" style="position:absolute;flip:x y;visibility:visible;mso-wrap-style:square" from="21648,0" to="21680,20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144" o:spid="_x0000_s1153" style="position:absolute;visibility:visible;mso-wrap-style:square" from="21726,20554" to="31969,20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" strokecolor="black [3200]" strokeweight=".5pt">
                    <v:stroke joinstyle="miter"/>
                  </v:line>
                  <v:shape id="Прямая со стрелкой 145" o:spid="_x0000_s1154" type="#_x0000_t32" style="position:absolute;left:31964;top:20632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" strokecolor="black [3200]" strokeweight=".5pt">
                    <v:stroke endarrow="block" joinstyle="miter"/>
                  </v:shape>
                  <v:line id="Прямая соединительная линия 146" o:spid="_x0000_s1155" style="position:absolute;visibility:visible;mso-wrap-style:square" from="31964,36576" to="31964,38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147" o:spid="_x0000_s1156" style="position:absolute;visibility:visible;mso-wrap-style:square" from="5705,38842" to="39969,3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" strokecolor="black [3200]" strokeweight=".5pt">
                    <v:stroke joinstyle="miter"/>
                  </v:line>
                  <v:shape id="Прямая со стрелкой 149" o:spid="_x0000_s1157" type="#_x0000_t32" style="position:absolute;left:39936;top:38920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" strokecolor="black [3200]" strokeweight=".5pt">
                    <v:stroke endarrow="block" joinstyle="miter"/>
                  </v:shape>
                  <v:shape id="Прямая со стрелкой 150" o:spid="_x0000_s1158" type="#_x0000_t32" style="position:absolute;left:5705;top:38920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" strokecolor="black [3200]" strokeweight=".5pt">
                    <v:stroke endarrow="block" joinstyle="miter"/>
                  </v:shape>
                  <v:shape id="Прямая со стрелкой 151" o:spid="_x0000_s1159" type="#_x0000_t32" style="position:absolute;left:39936;top:46892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" strokecolor="black [3200]" strokeweight=".5pt">
                    <v:stroke endarrow="block" joinstyle="miter"/>
                  </v:shape>
                  <v:line id="Прямая соединительная линия 153" o:spid="_x0000_s1160" style="position:absolute;visibility:visible;mso-wrap-style:square" from="39858,56114" to="39858,58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C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Y6aJgsMAAADc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154" o:spid="_x0000_s1161" style="position:absolute;visibility:visible;mso-wrap-style:square" from="10238,58302" to="55970,58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xH2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1zFcn4kXyNk/AAAA//8DAFBLAQItABQABgAIAAAAIQDb4fbL7gAAAIUBAAATAAAAAAAAAAAA&#10;AAAAAAAAAABbQ29udGVudF9UeXBlc10ueG1sUEsBAi0AFAAGAAgAAAAhAFr0LFu/AAAAFQEAAAsA&#10;AAAAAAAAAAAAAAAAHwEAAF9yZWxzLy5yZWxzUEsBAi0AFAAGAAgAAAAhAOxPEfbEAAAA3AAAAA8A&#10;AAAAAAAAAAAAAAAABwIAAGRycy9kb3ducmV2LnhtbFBLBQYAAAAAAwADALcAAAD4AgAAAAA=&#10;" strokecolor="black [3200]" strokeweight=".5pt">
                    <v:stroke joinstyle="miter"/>
                  </v:line>
                  <v:shape id="Прямая со стрелкой 155" o:spid="_x0000_s1162" type="#_x0000_t32" style="position:absolute;left:10238;top:58380;width:0;height:34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" strokecolor="black [3200]" strokeweight=".5pt">
                    <v:stroke endarrow="block" joinstyle="miter"/>
                  </v:shape>
                  <v:shape id="Прямая со стрелкой 156" o:spid="_x0000_s1163" type="#_x0000_t32" style="position:absolute;left:25087;top:58380;width:0;height:34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" strokecolor="black [3200]" strokeweight=".5pt">
                    <v:stroke endarrow="block" joinstyle="miter"/>
                  </v:shape>
                  <v:shape id="Прямая со стрелкой 157" o:spid="_x0000_s1164" type="#_x0000_t32" style="position:absolute;left:39936;top:58380;width:0;height:34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" strokecolor="black [3200]" strokeweight=".5pt">
                    <v:stroke endarrow="block" joinstyle="miter"/>
                  </v:shape>
                  <v:shape id="Прямая со стрелкой 158" o:spid="_x0000_s1165" type="#_x0000_t32" style="position:absolute;left:55958;top:58380;width:0;height:34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" strokecolor="black [3200]" strokeweight=".5pt">
                    <v:stroke endarrow="block" joinstyle="miter"/>
                  </v:shape>
                  <v:line id="Прямая соединительная линия 159" o:spid="_x0000_s1166" style="position:absolute;flip:y;visibility:visible;mso-wrap-style:square" from="42281,0" to="42312,1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AFo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" strokecolor="black [3200]" strokeweight=".5pt">
                    <v:stroke joinstyle="miter"/>
                  </v:line>
                  <v:line id="Прямая соединительная линия 160" o:spid="_x0000_s1167" style="position:absolute;visibility:visible;mso-wrap-style:square" from="42281,13755" to="52523,1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" strokecolor="black [3200]" strokeweight=".5pt">
                    <v:stroke joinstyle="miter"/>
                  </v:line>
                  <v:shape id="Прямая со стрелкой 161" o:spid="_x0000_s1168" type="#_x0000_t32" style="position:absolute;left:52519;top:13755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" strokecolor="black [3200]" strokeweight=".5pt">
                    <v:stroke endarrow="block" joinstyle="miter"/>
                  </v:shape>
                </v:group>
                <w10:wrap type="through"/>
              </v:group>
            </w:pict>
          </mc:Fallback>
        </mc:AlternateContent>
      </w:r>
    </w:p>
    <w:p w14:paraId="53A2491A" w14:textId="77777777" w:rsidR="00E302D5" w:rsidRPr="003300AC" w:rsidRDefault="00E302D5" w:rsidP="00E302D5"/>
    <w:p w14:paraId="13DB5525" w14:textId="77777777" w:rsidR="00E302D5" w:rsidRPr="003300AC" w:rsidRDefault="00E302D5" w:rsidP="00E302D5"/>
    <w:p w14:paraId="605E3917" w14:textId="77777777" w:rsidR="00E302D5" w:rsidRPr="003300AC" w:rsidRDefault="00E302D5" w:rsidP="00E302D5"/>
    <w:p w14:paraId="19C12098" w14:textId="77777777" w:rsidR="00E302D5" w:rsidRPr="003300AC" w:rsidRDefault="00E302D5" w:rsidP="00E302D5"/>
    <w:p w14:paraId="210C16A7" w14:textId="77777777" w:rsidR="00E302D5" w:rsidRPr="003300AC" w:rsidRDefault="00E302D5" w:rsidP="00E302D5"/>
    <w:p w14:paraId="67CDB751" w14:textId="77777777" w:rsidR="00E302D5" w:rsidRPr="003300AC" w:rsidRDefault="00E302D5" w:rsidP="00E302D5"/>
    <w:p w14:paraId="59FE9689" w14:textId="77777777" w:rsidR="00E302D5" w:rsidRPr="003300AC" w:rsidRDefault="00E302D5" w:rsidP="00E302D5"/>
    <w:p w14:paraId="16E1E621" w14:textId="77777777" w:rsidR="00E302D5" w:rsidRPr="003300AC" w:rsidRDefault="00E302D5" w:rsidP="00E302D5"/>
    <w:p w14:paraId="73464A17" w14:textId="77777777" w:rsidR="00E302D5" w:rsidRPr="003300AC" w:rsidRDefault="00E302D5" w:rsidP="00E302D5"/>
    <w:p w14:paraId="6A9546D8" w14:textId="77777777" w:rsidR="00E302D5" w:rsidRPr="003300AC" w:rsidRDefault="00E302D5" w:rsidP="00E302D5"/>
    <w:p w14:paraId="7BCBBB49" w14:textId="77777777" w:rsidR="00E302D5" w:rsidRPr="003300AC" w:rsidRDefault="00E302D5" w:rsidP="00E302D5"/>
    <w:p w14:paraId="51DCD229" w14:textId="77777777" w:rsidR="00E302D5" w:rsidRPr="003300AC" w:rsidRDefault="00E302D5" w:rsidP="00E302D5"/>
    <w:p w14:paraId="1F774570" w14:textId="77777777" w:rsidR="00E302D5" w:rsidRPr="003300AC" w:rsidRDefault="00E302D5" w:rsidP="00E302D5"/>
    <w:p w14:paraId="3DAFABA9" w14:textId="77777777" w:rsidR="00E302D5" w:rsidRPr="003300AC" w:rsidRDefault="00E302D5" w:rsidP="00E302D5"/>
    <w:p w14:paraId="1759414C" w14:textId="77777777" w:rsidR="00E302D5" w:rsidRPr="003300AC" w:rsidRDefault="00E302D5" w:rsidP="00E302D5">
      <w:pPr>
        <w:ind w:firstLine="708"/>
      </w:pPr>
    </w:p>
    <w:p w14:paraId="562ABE59" w14:textId="77777777" w:rsidR="00E302D5" w:rsidRPr="003300AC" w:rsidRDefault="00E302D5" w:rsidP="00E302D5"/>
    <w:p w14:paraId="40D54FF2" w14:textId="77777777" w:rsidR="00E302D5" w:rsidRPr="003300AC" w:rsidRDefault="00E302D5" w:rsidP="00E302D5"/>
    <w:p w14:paraId="5268DB2B" w14:textId="77777777" w:rsidR="00E302D5" w:rsidRPr="003300AC" w:rsidRDefault="00E302D5" w:rsidP="00E302D5"/>
    <w:p w14:paraId="1BACDBD0" w14:textId="77777777" w:rsidR="00E302D5" w:rsidRDefault="00E302D5" w:rsidP="00E302D5">
      <w:pPr>
        <w:spacing w:before="0" w:after="0"/>
        <w:jc w:val="left"/>
      </w:pPr>
      <w:r>
        <w:br w:type="page"/>
      </w:r>
    </w:p>
    <w:p w14:paraId="51797036" w14:textId="2A417AB3" w:rsidR="00E302D5" w:rsidRDefault="00137C63" w:rsidP="00E302D5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D93FCC" wp14:editId="49750B5B">
                <wp:simplePos x="0" y="0"/>
                <wp:positionH relativeFrom="column">
                  <wp:posOffset>-345440</wp:posOffset>
                </wp:positionH>
                <wp:positionV relativeFrom="paragraph">
                  <wp:posOffset>7120255</wp:posOffset>
                </wp:positionV>
                <wp:extent cx="6170930" cy="258445"/>
                <wp:effectExtent l="0" t="0" r="0" b="0"/>
                <wp:wrapThrough wrapText="bothSides">
                  <wp:wrapPolygon edited="0">
                    <wp:start x="0" y="0"/>
                    <wp:lineTo x="0" y="20698"/>
                    <wp:lineTo x="21538" y="20698"/>
                    <wp:lineTo x="21538" y="0"/>
                    <wp:lineTo x="0" y="0"/>
                  </wp:wrapPolygon>
                </wp:wrapThrough>
                <wp:docPr id="99" name="Надпись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093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144B9B" w14:textId="77777777" w:rsidR="00C963C0" w:rsidRPr="002F6804" w:rsidRDefault="00C963C0" w:rsidP="00E302D5">
                            <w:pPr>
                              <w:pStyle w:val="a5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137C63">
                              <w:fldChar w:fldCharType="begin"/>
                            </w:r>
                            <w:r w:rsidR="00137C63">
                              <w:instrText xml:space="preserve"> SEQ Рисунок \* ARABIC </w:instrText>
                            </w:r>
                            <w:r w:rsidR="00137C6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137C6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CD398D">
                              <w:t>Карта личного кабинета Учебного заведения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93FCC" id="Надпись 99" o:spid="_x0000_s1169" type="#_x0000_t202" style="position:absolute;left:0;text-align:left;margin-left:-27.2pt;margin-top:560.65pt;width:485.9pt;height:2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" stroked="f">
                <v:textbox style="mso-fit-shape-to-text:t" inset="0,0,0,0">
                  <w:txbxContent>
                    <w:p w14:paraId="49144B9B" w14:textId="77777777" w:rsidR="00C963C0" w:rsidRPr="002F6804" w:rsidRDefault="00C963C0" w:rsidP="00E302D5">
                      <w:pPr>
                        <w:pStyle w:val="a5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 w:rsidR="00137C63">
                        <w:fldChar w:fldCharType="begin"/>
                      </w:r>
                      <w:r w:rsidR="00137C63">
                        <w:instrText xml:space="preserve"> SEQ Рисунок \* ARABIC </w:instrText>
                      </w:r>
                      <w:r w:rsidR="00137C63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137C63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CD398D">
                        <w:t>Карта личного кабинета Учебного заведения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F714536" wp14:editId="1AF4BB51">
                <wp:simplePos x="0" y="0"/>
                <wp:positionH relativeFrom="column">
                  <wp:posOffset>-345440</wp:posOffset>
                </wp:positionH>
                <wp:positionV relativeFrom="paragraph">
                  <wp:posOffset>194310</wp:posOffset>
                </wp:positionV>
                <wp:extent cx="6170930" cy="6868795"/>
                <wp:effectExtent l="0" t="0" r="1270" b="8255"/>
                <wp:wrapThrough wrapText="bothSides">
                  <wp:wrapPolygon edited="0">
                    <wp:start x="3467" y="0"/>
                    <wp:lineTo x="3401" y="958"/>
                    <wp:lineTo x="934" y="1018"/>
                    <wp:lineTo x="667" y="1078"/>
                    <wp:lineTo x="667" y="2576"/>
                    <wp:lineTo x="1600" y="2875"/>
                    <wp:lineTo x="3401" y="2875"/>
                    <wp:lineTo x="600" y="3714"/>
                    <wp:lineTo x="600" y="5631"/>
                    <wp:lineTo x="7468" y="5751"/>
                    <wp:lineTo x="7468" y="6530"/>
                    <wp:lineTo x="8202" y="6709"/>
                    <wp:lineTo x="11069" y="6709"/>
                    <wp:lineTo x="8268" y="7548"/>
                    <wp:lineTo x="8268" y="8986"/>
                    <wp:lineTo x="10069" y="9585"/>
                    <wp:lineTo x="11069" y="9585"/>
                    <wp:lineTo x="9002" y="9944"/>
                    <wp:lineTo x="8668" y="10064"/>
                    <wp:lineTo x="8668" y="11502"/>
                    <wp:lineTo x="1867" y="12161"/>
                    <wp:lineTo x="1867" y="12460"/>
                    <wp:lineTo x="0" y="13299"/>
                    <wp:lineTo x="0" y="14797"/>
                    <wp:lineTo x="13870" y="15336"/>
                    <wp:lineTo x="11802" y="15695"/>
                    <wp:lineTo x="11469" y="15815"/>
                    <wp:lineTo x="11469" y="17612"/>
                    <wp:lineTo x="12936" y="18211"/>
                    <wp:lineTo x="9002" y="18271"/>
                    <wp:lineTo x="8535" y="18331"/>
                    <wp:lineTo x="8535" y="19170"/>
                    <wp:lineTo x="6868" y="19350"/>
                    <wp:lineTo x="6668" y="19409"/>
                    <wp:lineTo x="6668" y="21626"/>
                    <wp:lineTo x="21604" y="21626"/>
                    <wp:lineTo x="21604" y="19350"/>
                    <wp:lineTo x="19871" y="19170"/>
                    <wp:lineTo x="20004" y="18331"/>
                    <wp:lineTo x="19471" y="18271"/>
                    <wp:lineTo x="14803" y="18211"/>
                    <wp:lineTo x="16203" y="17552"/>
                    <wp:lineTo x="16270" y="15935"/>
                    <wp:lineTo x="15870" y="15695"/>
                    <wp:lineTo x="14136" y="15336"/>
                    <wp:lineTo x="14803" y="15336"/>
                    <wp:lineTo x="16203" y="14677"/>
                    <wp:lineTo x="16203" y="13359"/>
                    <wp:lineTo x="14203" y="12400"/>
                    <wp:lineTo x="13936" y="12101"/>
                    <wp:lineTo x="13336" y="11502"/>
                    <wp:lineTo x="13469" y="10184"/>
                    <wp:lineTo x="13069" y="9944"/>
                    <wp:lineTo x="11336" y="9585"/>
                    <wp:lineTo x="21338" y="8686"/>
                    <wp:lineTo x="21471" y="7249"/>
                    <wp:lineTo x="21138" y="7129"/>
                    <wp:lineTo x="18604" y="6709"/>
                    <wp:lineTo x="21338" y="5751"/>
                    <wp:lineTo x="21471" y="4373"/>
                    <wp:lineTo x="21138" y="4253"/>
                    <wp:lineTo x="18671" y="3834"/>
                    <wp:lineTo x="21338" y="2875"/>
                    <wp:lineTo x="21471" y="1138"/>
                    <wp:lineTo x="21138" y="1018"/>
                    <wp:lineTo x="18671" y="958"/>
                    <wp:lineTo x="18604" y="0"/>
                    <wp:lineTo x="3467" y="0"/>
                  </wp:wrapPolygon>
                </wp:wrapThrough>
                <wp:docPr id="245" name="Группа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0930" cy="6868795"/>
                          <a:chOff x="0" y="0"/>
                          <a:chExt cx="6171202" cy="6868839"/>
                        </a:xfrm>
                      </wpg:grpSpPr>
                      <wps:wsp>
                        <wps:cNvPr id="203" name="Прямая со стрелкой 203"/>
                        <wps:cNvCnPr/>
                        <wps:spPr>
                          <a:xfrm>
                            <a:off x="5267569" y="0"/>
                            <a:ext cx="0" cy="341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Прямоугольник 205"/>
                        <wps:cNvSpPr/>
                        <wps:spPr>
                          <a:xfrm>
                            <a:off x="2391508" y="914400"/>
                            <a:ext cx="1599476" cy="9079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48B7EE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1F3931">
                                <w:rPr>
                                  <w:b/>
                                </w:rPr>
                                <w:t xml:space="preserve">Личный кабинет </w:t>
                              </w:r>
                              <w:r>
                                <w:rPr>
                                  <w:b/>
                                </w:rPr>
                                <w:t>Учебного заведения</w:t>
                              </w:r>
                            </w:p>
                            <w:p w14:paraId="5AC4DF14" w14:textId="77777777" w:rsidR="00C963C0" w:rsidRPr="001F3931" w:rsidRDefault="00C963C0" w:rsidP="00E302D5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Прямоугольник 206"/>
                        <wps:cNvSpPr/>
                        <wps:spPr>
                          <a:xfrm>
                            <a:off x="226646" y="343877"/>
                            <a:ext cx="1599476" cy="4667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29FC58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Профиль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218831" y="1187938"/>
                            <a:ext cx="1598841" cy="5759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6F6E5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Редактирование профиля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4462585" y="1375508"/>
                            <a:ext cx="1598841" cy="4616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A4DB5A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Пользователи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508739" y="3204308"/>
                            <a:ext cx="1255325" cy="4527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844B38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Кейсы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оугольник 210"/>
                        <wps:cNvSpPr/>
                        <wps:spPr>
                          <a:xfrm>
                            <a:off x="2399323" y="2399323"/>
                            <a:ext cx="1598841" cy="4603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20E98F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Конкурсы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Прямоугольник 211"/>
                        <wps:cNvSpPr/>
                        <wps:spPr>
                          <a:xfrm>
                            <a:off x="0" y="4235938"/>
                            <a:ext cx="1255325" cy="4527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38DAD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Календарь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Прямая соединительная линия 212"/>
                        <wps:cNvCnPr/>
                        <wps:spPr>
                          <a:xfrm>
                            <a:off x="1023816" y="0"/>
                            <a:ext cx="42366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016000" y="820615"/>
                            <a:ext cx="0" cy="341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 стрелкой 214"/>
                        <wps:cNvCnPr/>
                        <wps:spPr>
                          <a:xfrm>
                            <a:off x="1023816" y="7815"/>
                            <a:ext cx="0" cy="341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 стрелкой 215"/>
                        <wps:cNvCnPr/>
                        <wps:spPr>
                          <a:xfrm>
                            <a:off x="3196492" y="2860431"/>
                            <a:ext cx="0" cy="341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 flipH="1" flipV="1">
                            <a:off x="3196492" y="0"/>
                            <a:ext cx="6674" cy="916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оугольник 217"/>
                        <wps:cNvSpPr/>
                        <wps:spPr>
                          <a:xfrm>
                            <a:off x="4454769" y="343877"/>
                            <a:ext cx="1598841" cy="5759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31605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События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оугольник 218"/>
                        <wps:cNvSpPr/>
                        <wps:spPr>
                          <a:xfrm>
                            <a:off x="3313723" y="4228123"/>
                            <a:ext cx="1255325" cy="4603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615C2D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Команды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оугольник 220"/>
                        <wps:cNvSpPr/>
                        <wps:spPr>
                          <a:xfrm>
                            <a:off x="1946031" y="6174154"/>
                            <a:ext cx="1255325" cy="694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4A69A9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Календарь команды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оугольник 221"/>
                        <wps:cNvSpPr/>
                        <wps:spPr>
                          <a:xfrm>
                            <a:off x="3313723" y="5033108"/>
                            <a:ext cx="1255325" cy="5765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8565A0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Рабочее поле команды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Прямоугольник 222"/>
                        <wps:cNvSpPr/>
                        <wps:spPr>
                          <a:xfrm>
                            <a:off x="3423139" y="6174154"/>
                            <a:ext cx="1255325" cy="694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B043B6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Профиль команды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Прямоугольник 223"/>
                        <wps:cNvSpPr/>
                        <wps:spPr>
                          <a:xfrm>
                            <a:off x="4915877" y="6174154"/>
                            <a:ext cx="1255325" cy="694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B9558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Отчеты команды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Прямая соединительная линия 224"/>
                        <wps:cNvCnPr/>
                        <wps:spPr>
                          <a:xfrm flipH="1" flipV="1">
                            <a:off x="2164862" y="0"/>
                            <a:ext cx="3175" cy="2059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Прямая соединительная линия 225"/>
                        <wps:cNvCnPr/>
                        <wps:spPr>
                          <a:xfrm>
                            <a:off x="2172677" y="2055446"/>
                            <a:ext cx="1024198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Прямая со стрелкой 226"/>
                        <wps:cNvCnPr/>
                        <wps:spPr>
                          <a:xfrm>
                            <a:off x="3196492" y="2063262"/>
                            <a:ext cx="0" cy="341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Прямая соединительная линия 227"/>
                        <wps:cNvCnPr/>
                        <wps:spPr>
                          <a:xfrm>
                            <a:off x="3196492" y="3657600"/>
                            <a:ext cx="0" cy="228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Прямая соединительная линия 228"/>
                        <wps:cNvCnPr/>
                        <wps:spPr>
                          <a:xfrm>
                            <a:off x="570523" y="3884246"/>
                            <a:ext cx="3426270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Прямая со стрелкой 229"/>
                        <wps:cNvCnPr/>
                        <wps:spPr>
                          <a:xfrm>
                            <a:off x="3993662" y="3892062"/>
                            <a:ext cx="0" cy="341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Прямая со стрелкой 230"/>
                        <wps:cNvCnPr/>
                        <wps:spPr>
                          <a:xfrm>
                            <a:off x="570523" y="3892062"/>
                            <a:ext cx="0" cy="341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Прямая со стрелкой 231"/>
                        <wps:cNvCnPr/>
                        <wps:spPr>
                          <a:xfrm>
                            <a:off x="3993662" y="4689231"/>
                            <a:ext cx="0" cy="341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Прямая соединительная линия 232"/>
                        <wps:cNvCnPr/>
                        <wps:spPr>
                          <a:xfrm>
                            <a:off x="3985846" y="5611446"/>
                            <a:ext cx="0" cy="228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Прямая соединительная линия 233"/>
                        <wps:cNvCnPr/>
                        <wps:spPr>
                          <a:xfrm>
                            <a:off x="2516554" y="5830277"/>
                            <a:ext cx="3079115" cy="6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Прямая со стрелкой 235"/>
                        <wps:cNvCnPr/>
                        <wps:spPr>
                          <a:xfrm>
                            <a:off x="2508739" y="5838092"/>
                            <a:ext cx="0" cy="341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Прямая со стрелкой 236"/>
                        <wps:cNvCnPr/>
                        <wps:spPr>
                          <a:xfrm>
                            <a:off x="3993662" y="5838092"/>
                            <a:ext cx="0" cy="341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Прямая со стрелкой 237"/>
                        <wps:cNvCnPr/>
                        <wps:spPr>
                          <a:xfrm>
                            <a:off x="5595816" y="5838092"/>
                            <a:ext cx="0" cy="341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Прямая соединительная линия 238"/>
                        <wps:cNvCnPr/>
                        <wps:spPr>
                          <a:xfrm flipH="1" flipV="1">
                            <a:off x="4228123" y="0"/>
                            <a:ext cx="624" cy="1945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Прямая соединительная линия 239"/>
                        <wps:cNvCnPr/>
                        <wps:spPr>
                          <a:xfrm>
                            <a:off x="4228123" y="1031631"/>
                            <a:ext cx="1024198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Прямая со стрелкой 240"/>
                        <wps:cNvCnPr/>
                        <wps:spPr>
                          <a:xfrm>
                            <a:off x="5267569" y="1031631"/>
                            <a:ext cx="0" cy="341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оугольник 241"/>
                        <wps:cNvSpPr/>
                        <wps:spPr>
                          <a:xfrm>
                            <a:off x="4462585" y="2282092"/>
                            <a:ext cx="1598841" cy="4616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A9F18F" w14:textId="77777777" w:rsidR="00C963C0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Рассылки</w:t>
                              </w:r>
                            </w:p>
                            <w:p w14:paraId="33A4BB50" w14:textId="77777777" w:rsidR="00C963C0" w:rsidRPr="001F3931" w:rsidRDefault="00C963C0" w:rsidP="00E302D5">
                              <w:pPr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Прямая соединительная линия 243"/>
                        <wps:cNvCnPr/>
                        <wps:spPr>
                          <a:xfrm>
                            <a:off x="4235939" y="1946031"/>
                            <a:ext cx="1023620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 стрелкой 244"/>
                        <wps:cNvCnPr/>
                        <wps:spPr>
                          <a:xfrm>
                            <a:off x="5259754" y="1946031"/>
                            <a:ext cx="0" cy="3409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714536" id="Группа 245" o:spid="_x0000_s1170" style="position:absolute;left:0;text-align:left;margin-left:-27.2pt;margin-top:15.3pt;width:485.9pt;height:540.85pt;z-index:251663360" coordsize="61712,68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">
                <v:shape id="Прямая со стрелкой 203" o:spid="_x0000_s1171" type="#_x0000_t32" style="position:absolute;left:52675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FBxAAAANw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HC3cUH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205" o:spid="_x0000_s1172" style="position:absolute;left:23915;top:9144;width:15994;height:9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" fillcolor="white [3201]" strokecolor="#a5a5a5 [3206]" strokeweight="1pt">
                  <v:textbox>
                    <w:txbxContent>
                      <w:p w14:paraId="2248B7EE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</w:rPr>
                        </w:pPr>
                        <w:r w:rsidRPr="001F3931">
                          <w:rPr>
                            <w:b/>
                          </w:rPr>
                          <w:t xml:space="preserve">Личный кабинет </w:t>
                        </w:r>
                        <w:r>
                          <w:rPr>
                            <w:b/>
                          </w:rPr>
                          <w:t>Учебного заведения</w:t>
                        </w:r>
                      </w:p>
                      <w:p w14:paraId="5AC4DF14" w14:textId="77777777" w:rsidR="00C963C0" w:rsidRPr="001F3931" w:rsidRDefault="00C963C0" w:rsidP="00E302D5">
                        <w:pPr>
                          <w:jc w:val="left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rect id="Прямоугольник 206" o:spid="_x0000_s1173" style="position:absolute;left:2266;top:3438;width:1599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" fillcolor="white [3201]" strokecolor="#a5a5a5 [3206]" strokeweight="1pt">
                  <v:textbox>
                    <w:txbxContent>
                      <w:p w14:paraId="4C29FC58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Профиль</w:t>
                        </w:r>
                      </w:p>
                    </w:txbxContent>
                  </v:textbox>
                </v:rect>
                <v:rect id="Прямоугольник 207" o:spid="_x0000_s1174" style="position:absolute;left:2188;top:11879;width:15988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" fillcolor="white [3201]" strokecolor="#a5a5a5 [3206]" strokeweight="1pt">
                  <v:textbox>
                    <w:txbxContent>
                      <w:p w14:paraId="23D6F6E5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Редактирование профиля</w:t>
                        </w:r>
                      </w:p>
                    </w:txbxContent>
                  </v:textbox>
                </v:rect>
                <v:rect id="Прямоугольник 208" o:spid="_x0000_s1175" style="position:absolute;left:44625;top:13755;width:15989;height:4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" fillcolor="white [3201]" strokecolor="#a5a5a5 [3206]" strokeweight="1pt">
                  <v:textbox>
                    <w:txbxContent>
                      <w:p w14:paraId="5AA4DB5A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Пользователи</w:t>
                        </w:r>
                      </w:p>
                    </w:txbxContent>
                  </v:textbox>
                </v:rect>
                <v:rect id="Прямоугольник 209" o:spid="_x0000_s1176" style="position:absolute;left:25087;top:32043;width:12553;height:4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" fillcolor="white [3201]" strokecolor="#a5a5a5 [3206]" strokeweight="1pt">
                  <v:textbox>
                    <w:txbxContent>
                      <w:p w14:paraId="22844B38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Кейсы</w:t>
                        </w:r>
                      </w:p>
                    </w:txbxContent>
                  </v:textbox>
                </v:rect>
                <v:rect id="Прямоугольник 210" o:spid="_x0000_s1177" style="position:absolute;left:23993;top:23993;width:15988;height:4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" fillcolor="white [3201]" strokecolor="#a5a5a5 [3206]" strokeweight="1pt">
                  <v:textbox>
                    <w:txbxContent>
                      <w:p w14:paraId="5120E98F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Конкурсы</w:t>
                        </w:r>
                      </w:p>
                    </w:txbxContent>
                  </v:textbox>
                </v:rect>
                <v:rect id="Прямоугольник 211" o:spid="_x0000_s1178" style="position:absolute;top:42359;width:12553;height:4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" fillcolor="white [3201]" strokecolor="#a5a5a5 [3206]" strokeweight="1pt">
                  <v:textbox>
                    <w:txbxContent>
                      <w:p w14:paraId="66438DAD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Календарь</w:t>
                        </w:r>
                      </w:p>
                    </w:txbxContent>
                  </v:textbox>
                </v:rect>
                <v:line id="Прямая соединительная линия 212" o:spid="_x0000_s1179" style="position:absolute;visibility:visible;mso-wrap-style:square" from="10238,0" to="5260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Sl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TpL4X4mHgG5+gMAAP//AwBQSwECLQAUAAYACAAAACEA2+H2y+4AAACFAQAAEwAAAAAAAAAA&#10;AAAAAAAAAAAAW0NvbnRlbnRfVHlwZXNdLnhtbFBLAQItABQABgAIAAAAIQBa9CxbvwAAABUBAAAL&#10;AAAAAAAAAAAAAAAAAB8BAABfcmVscy8ucmVsc1BLAQItABQABgAIAAAAIQBBpfSl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13" o:spid="_x0000_s1180" type="#_x0000_t32" style="position:absolute;left:10160;top:8206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uec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lvEz/J4JR0BmPwAAAP//AwBQSwECLQAUAAYACAAAACEA2+H2y+4AAACFAQAAEwAAAAAAAAAA&#10;AAAAAAAAAAAAW0NvbnRlbnRfVHlwZXNdLnhtbFBLAQItABQABgAIAAAAIQBa9CxbvwAAABUBAAAL&#10;AAAAAAAAAAAAAAAAAB8BAABfcmVscy8ucmVsc1BLAQItABQABgAIAAAAIQD1buec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14" o:spid="_x0000_s1181" type="#_x0000_t32" style="position:absolute;left:10238;top:78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15" o:spid="_x0000_s1182" type="#_x0000_t32" style="position:absolute;left:31964;top:28604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216" o:spid="_x0000_s1183" style="position:absolute;flip:x y;visibility:visible;mso-wrap-style:square" from="31964,0" to="32031,9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" strokecolor="black [3200]" strokeweight=".5pt">
                  <v:stroke joinstyle="miter"/>
                </v:line>
                <v:rect id="Прямоугольник 217" o:spid="_x0000_s1184" style="position:absolute;left:44547;top:3438;width:15989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" fillcolor="white [3201]" strokecolor="#a5a5a5 [3206]" strokeweight="1pt">
                  <v:textbox>
                    <w:txbxContent>
                      <w:p w14:paraId="1C331605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События</w:t>
                        </w:r>
                      </w:p>
                    </w:txbxContent>
                  </v:textbox>
                </v:rect>
                <v:rect id="Прямоугольник 218" o:spid="_x0000_s1185" style="position:absolute;left:33137;top:42281;width:12553;height:4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" fillcolor="white [3201]" strokecolor="#a5a5a5 [3206]" strokeweight="1pt">
                  <v:textbox>
                    <w:txbxContent>
                      <w:p w14:paraId="33615C2D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Команды</w:t>
                        </w:r>
                      </w:p>
                    </w:txbxContent>
                  </v:textbox>
                </v:rect>
                <v:rect id="Прямоугольник 220" o:spid="_x0000_s1186" style="position:absolute;left:19460;top:61741;width:12553;height:6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" fillcolor="white [3201]" strokecolor="#a5a5a5 [3206]" strokeweight="1pt">
                  <v:textbox>
                    <w:txbxContent>
                      <w:p w14:paraId="374A69A9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 xml:space="preserve"> Календарь команды</w:t>
                        </w:r>
                      </w:p>
                    </w:txbxContent>
                  </v:textbox>
                </v:rect>
                <v:rect id="Прямоугольник 221" o:spid="_x0000_s1187" style="position:absolute;left:33137;top:50331;width:12553;height:5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" fillcolor="white [3201]" strokecolor="#a5a5a5 [3206]" strokeweight="1pt">
                  <v:textbox>
                    <w:txbxContent>
                      <w:p w14:paraId="518565A0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Рабочее поле команды</w:t>
                        </w:r>
                      </w:p>
                    </w:txbxContent>
                  </v:textbox>
                </v:rect>
                <v:rect id="Прямоугольник 222" o:spid="_x0000_s1188" style="position:absolute;left:34231;top:61741;width:12553;height:6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" fillcolor="white [3201]" strokecolor="#a5a5a5 [3206]" strokeweight="1pt">
                  <v:textbox>
                    <w:txbxContent>
                      <w:p w14:paraId="47B043B6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Профиль команды</w:t>
                        </w:r>
                      </w:p>
                    </w:txbxContent>
                  </v:textbox>
                </v:rect>
                <v:rect id="Прямоугольник 223" o:spid="_x0000_s1189" style="position:absolute;left:49158;top:61741;width:12554;height:6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" fillcolor="white [3201]" strokecolor="#a5a5a5 [3206]" strokeweight="1pt">
                  <v:textbox>
                    <w:txbxContent>
                      <w:p w14:paraId="56BB9558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Отчеты команды</w:t>
                        </w:r>
                      </w:p>
                    </w:txbxContent>
                  </v:textbox>
                </v:rect>
                <v:line id="Прямая соединительная линия 224" o:spid="_x0000_s1190" style="position:absolute;flip:x y;visibility:visible;mso-wrap-style:square" from="21648,0" to="21680,20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25" o:spid="_x0000_s1191" style="position:absolute;visibility:visible;mso-wrap-style:square" from="21726,20554" to="31968,20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KZs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L0GX7PxCMgl3cAAAD//wMAUEsBAi0AFAAGAAgAAAAhANvh9svuAAAAhQEAABMAAAAAAAAA&#10;AAAAAAAAAAAAAFtDb250ZW50X1R5cGVzXS54bWxQSwECLQAUAAYACAAAACEAWvQsW78AAAAVAQAA&#10;CwAAAAAAAAAAAAAAAAAfAQAAX3JlbHMvLnJlbHNQSwECLQAUAAYACAAAACEAACCmbM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26" o:spid="_x0000_s1192" type="#_x0000_t32" style="position:absolute;left:31964;top:20632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227" o:spid="_x0000_s1193" style="position:absolute;visibility:visible;mso-wrap-style:square" from="31964,36576" to="31964,3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p2A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L0BX7PxCMgl3cAAAD//wMAUEsBAi0AFAAGAAgAAAAhANvh9svuAAAAhQEAABMAAAAAAAAA&#10;AAAAAAAAAAAAAFtDb250ZW50X1R5cGVzXS54bWxQSwECLQAUAAYACAAAACEAWvQsW78AAAAVAQAA&#10;CwAAAAAAAAAAAAAAAAAfAQAAX3JlbHMvLnJlbHNQSwECLQAUAAYACAAAACEAn76dgM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228" o:spid="_x0000_s1194" style="position:absolute;visibility:visible;mso-wrap-style:square" from="5705,38842" to="39967,3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Qny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XBvPxCMgN78AAAD//wMAUEsBAi0AFAAGAAgAAAAhANvh9svuAAAAhQEAABMAAAAAAAAAAAAA&#10;AAAAAAAAAFtDb250ZW50X1R5cGVzXS54bWxQSwECLQAUAAYACAAAACEAWvQsW78AAAAVAQAACwAA&#10;AAAAAAAAAAAAAAAfAQAAX3JlbHMvLnJlbHNQSwECLQAUAAYACAAAACEA7iEJ8s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229" o:spid="_x0000_s1195" type="#_x0000_t32" style="position:absolute;left:39936;top:38920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hrL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ON7B75lwBGT6AwAA//8DAFBLAQItABQABgAIAAAAIQDb4fbL7gAAAIUBAAATAAAAAAAAAAAA&#10;AAAAAAAAAABbQ29udGVudF9UeXBlc10ueG1sUEsBAi0AFAAGAAgAAAAhAFr0LFu/AAAAFQEAAAsA&#10;AAAAAAAAAAAAAAAAHwEAAF9yZWxzLy5yZWxzUEsBAi0AFAAGAAgAAAAhAFrqGsv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0" o:spid="_x0000_s1196" type="#_x0000_t32" style="position:absolute;left:5705;top:38920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231" o:spid="_x0000_s1197" type="#_x0000_t32" style="position:absolute;left:39936;top:46892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YAQ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ls8x/J4JR0BmPwAAAP//AwBQSwECLQAUAAYACAAAACEA2+H2y+4AAACFAQAAEwAAAAAAAAAA&#10;AAAAAAAAAAAAW0NvbnRlbnRfVHlwZXNdLnhtbFBLAQItABQABgAIAAAAIQBa9CxbvwAAABUBAAAL&#10;AAAAAAAAAAAAAAAAAB8BAABfcmVscy8ucmVsc1BLAQItABQABgAIAAAAIQAhRYAQ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32" o:spid="_x0000_s1198" style="position:absolute;visibility:visible;mso-wrap-style:square" from="39858,56114" to="39858,58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jFxQAAANw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IJ2m8H8mHgG5/AMAAP//AwBQSwECLQAUAAYACAAAACEA2+H2y+4AAACFAQAAEwAAAAAAAAAA&#10;AAAAAAAAAAAAW0NvbnRlbnRfVHlwZXNdLnhtbFBLAQItABQABgAIAAAAIQBa9CxbvwAAABUBAAAL&#10;AAAAAAAAAAAAAAAAAB8BAABfcmVscy8ucmVsc1BLAQItABQABgAIAAAAIQAKEKjF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33" o:spid="_x0000_s1199" style="position:absolute;visibility:visible;mso-wrap-style:square" from="25165,58302" to="55956,58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35" o:spid="_x0000_s1200" type="#_x0000_t32" style="position:absolute;left:25087;top:58380;width:0;height:34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oYT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3ufwOBOOgFz/AQAA//8DAFBLAQItABQABgAIAAAAIQDb4fbL7gAAAIUBAAATAAAAAAAAAAAA&#10;AAAAAAAAAABbQ29udGVudF9UeXBlc10ueG1sUEsBAi0AFAAGAAgAAAAhAFr0LFu/AAAAFQEAAAsA&#10;AAAAAAAAAAAAAAAAHwEAAF9yZWxzLy5yZWxzUEsBAi0AFAAGAAgAAAAhAF5+hhP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6" o:spid="_x0000_s1201" type="#_x0000_t32" style="position:absolute;left:39936;top:58380;width:0;height:34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Bhk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LhKIb3mXAE5OwFAAD//wMAUEsBAi0AFAAGAAgAAAAhANvh9svuAAAAhQEAABMAAAAAAAAAAAAA&#10;AAAAAAAAAFtDb250ZW50X1R5cGVzXS54bWxQSwECLQAUAAYACAAAACEAWvQsW78AAAAVAQAACwAA&#10;AAAAAAAAAAAAAAAfAQAAX3JlbHMvLnJlbHNQSwECLQAUAAYACAAAACEArqwYZ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37" o:spid="_x0000_s1202" type="#_x0000_t32" style="position:absolute;left:55958;top:58380;width:0;height:34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38" o:spid="_x0000_s1203" style="position:absolute;flip:x y;visibility:visible;mso-wrap-style:square" from="42281,0" to="42287,19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239" o:spid="_x0000_s1204" style="position:absolute;visibility:visible;mso-wrap-style:square" from="42281,10316" to="52523,10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q0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jCdz+D8Tj4Bc3QEAAP//AwBQSwECLQAUAAYACAAAACEA2+H2y+4AAACFAQAAEwAAAAAAAAAA&#10;AAAAAAAAAAAAW0NvbnRlbnRfVHlwZXNdLnhtbFBLAQItABQABgAIAAAAIQBa9CxbvwAAABUBAAAL&#10;AAAAAAAAAAAAAAAAAB8BAABfcmVscy8ucmVsc1BLAQItABQABgAIAAAAIQAEtDq0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40" o:spid="_x0000_s1205" type="#_x0000_t32" style="position:absolute;left:52675;top:10316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" strokecolor="black [3200]" strokeweight=".5pt">
                  <v:stroke endarrow="block" joinstyle="miter"/>
                </v:shape>
                <v:rect id="Прямоугольник 241" o:spid="_x0000_s1206" style="position:absolute;left:44625;top:22820;width:15989;height:4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" fillcolor="white [3201]" strokecolor="#a5a5a5 [3206]" strokeweight="1pt">
                  <v:textbox>
                    <w:txbxContent>
                      <w:p w14:paraId="15A9F18F" w14:textId="77777777" w:rsidR="00C963C0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Рассылки</w:t>
                        </w:r>
                      </w:p>
                      <w:p w14:paraId="33A4BB50" w14:textId="77777777" w:rsidR="00C963C0" w:rsidRPr="001F3931" w:rsidRDefault="00C963C0" w:rsidP="00E302D5">
                        <w:pPr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rect>
                <v:line id="Прямая соединительная линия 243" o:spid="_x0000_s1207" style="position:absolute;visibility:visible;mso-wrap-style:square" from="42359,19460" to="52595,1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n4j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wmY7ifiUdALv8AAAD//wMAUEsBAi0AFAAGAAgAAAAhANvh9svuAAAAhQEAABMAAAAAAAAA&#10;AAAAAAAAAAAAAFtDb250ZW50X1R5cGVzXS54bWxQSwECLQAUAAYACAAAACEAWvQsW78AAAAVAQAA&#10;CwAAAAAAAAAAAAAAAAAfAQAAX3JlbHMvLnJlbHNQSwECLQAUAAYACAAAACEAPVp+I8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44" o:spid="_x0000_s1208" type="#_x0000_t32" style="position:absolute;left:52597;top:19460;width:0;height:3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" strokecolor="black [3200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3AD2A38E" w14:textId="77777777" w:rsidR="00E302D5" w:rsidRPr="00396D04" w:rsidRDefault="00E302D5" w:rsidP="00E302D5"/>
    <w:p w14:paraId="3DD9538E" w14:textId="77777777" w:rsidR="00E302D5" w:rsidRPr="00396D04" w:rsidRDefault="00E302D5" w:rsidP="00E302D5"/>
    <w:p w14:paraId="556747AD" w14:textId="77777777" w:rsidR="00E302D5" w:rsidRPr="00396D04" w:rsidRDefault="00E302D5" w:rsidP="00E302D5"/>
    <w:p w14:paraId="7635908F" w14:textId="77777777" w:rsidR="00E302D5" w:rsidRPr="00396D04" w:rsidRDefault="00E302D5" w:rsidP="00E302D5"/>
    <w:p w14:paraId="7FF7C08C" w14:textId="77777777" w:rsidR="00E302D5" w:rsidRPr="00396D04" w:rsidRDefault="00E302D5" w:rsidP="00E302D5"/>
    <w:p w14:paraId="5EA2ABC6" w14:textId="77777777" w:rsidR="00E302D5" w:rsidRPr="00396D04" w:rsidRDefault="00E302D5" w:rsidP="00E302D5"/>
    <w:p w14:paraId="21A4C0F2" w14:textId="77777777" w:rsidR="00E302D5" w:rsidRPr="00396D04" w:rsidRDefault="00E302D5" w:rsidP="00E302D5"/>
    <w:p w14:paraId="488ABA9D" w14:textId="77777777" w:rsidR="00E302D5" w:rsidRPr="00396D04" w:rsidRDefault="00E302D5" w:rsidP="00E302D5"/>
    <w:p w14:paraId="0D25E371" w14:textId="77777777" w:rsidR="00E302D5" w:rsidRPr="00396D04" w:rsidRDefault="00E302D5" w:rsidP="00E302D5"/>
    <w:p w14:paraId="019327B1" w14:textId="77777777" w:rsidR="00E302D5" w:rsidRPr="00396D04" w:rsidRDefault="00E302D5" w:rsidP="00E302D5"/>
    <w:p w14:paraId="05666947" w14:textId="77777777" w:rsidR="00E302D5" w:rsidRPr="00396D04" w:rsidRDefault="00E302D5" w:rsidP="00E302D5"/>
    <w:p w14:paraId="44E17035" w14:textId="77777777" w:rsidR="00E302D5" w:rsidRPr="00396D04" w:rsidRDefault="00E302D5" w:rsidP="00E302D5"/>
    <w:p w14:paraId="179A750F" w14:textId="77777777" w:rsidR="00E302D5" w:rsidRPr="00396D04" w:rsidRDefault="00E302D5" w:rsidP="00E302D5"/>
    <w:p w14:paraId="1B8985D6" w14:textId="77777777" w:rsidR="00E302D5" w:rsidRPr="00396D04" w:rsidRDefault="00E302D5" w:rsidP="00E302D5"/>
    <w:p w14:paraId="05E01DDD" w14:textId="77777777" w:rsidR="00E302D5" w:rsidRPr="00396D04" w:rsidRDefault="00E302D5" w:rsidP="00E302D5"/>
    <w:p w14:paraId="01E666D4" w14:textId="77777777" w:rsidR="00E302D5" w:rsidRPr="00396D04" w:rsidRDefault="00E302D5" w:rsidP="00E302D5"/>
    <w:p w14:paraId="7F0387B0" w14:textId="77777777" w:rsidR="00E302D5" w:rsidRPr="00396D04" w:rsidRDefault="00E302D5" w:rsidP="00E302D5"/>
    <w:p w14:paraId="45795F61" w14:textId="77777777" w:rsidR="00E302D5" w:rsidRPr="00396D04" w:rsidRDefault="00E302D5" w:rsidP="00E302D5"/>
    <w:p w14:paraId="5C4CE121" w14:textId="77777777" w:rsidR="00E302D5" w:rsidRDefault="00E302D5" w:rsidP="00E302D5">
      <w:pPr>
        <w:spacing w:before="0" w:after="0"/>
        <w:jc w:val="left"/>
      </w:pPr>
      <w:r>
        <w:br w:type="page"/>
      </w:r>
    </w:p>
    <w:p w14:paraId="0C65A77A" w14:textId="76B5AC2F" w:rsidR="00E302D5" w:rsidRPr="00396D04" w:rsidRDefault="00137C63" w:rsidP="00E302D5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78E2C4" wp14:editId="5D393511">
                <wp:simplePos x="0" y="0"/>
                <wp:positionH relativeFrom="column">
                  <wp:posOffset>-341630</wp:posOffset>
                </wp:positionH>
                <wp:positionV relativeFrom="paragraph">
                  <wp:posOffset>7227570</wp:posOffset>
                </wp:positionV>
                <wp:extent cx="6169025" cy="258445"/>
                <wp:effectExtent l="0" t="0" r="0" b="0"/>
                <wp:wrapThrough wrapText="bothSides">
                  <wp:wrapPolygon edited="0">
                    <wp:start x="0" y="0"/>
                    <wp:lineTo x="0" y="20698"/>
                    <wp:lineTo x="21544" y="20698"/>
                    <wp:lineTo x="21544" y="0"/>
                    <wp:lineTo x="0" y="0"/>
                  </wp:wrapPolygon>
                </wp:wrapThrough>
                <wp:docPr id="100" name="Надпись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6902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8A1EA6" w14:textId="77777777" w:rsidR="00C963C0" w:rsidRPr="00A37657" w:rsidRDefault="00C963C0" w:rsidP="00E302D5">
                            <w:pPr>
                              <w:pStyle w:val="a5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137C63">
                              <w:fldChar w:fldCharType="begin"/>
                            </w:r>
                            <w:r w:rsidR="00137C63">
                              <w:instrText xml:space="preserve"> SEQ Рисунок \* ARABIC </w:instrText>
                            </w:r>
                            <w:r w:rsidR="00137C6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137C6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1C3A4F">
                              <w:t>Карта личного кабинета Компании-партнера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8E2C4" id="Надпись 100" o:spid="_x0000_s1209" type="#_x0000_t202" style="position:absolute;left:0;text-align:left;margin-left:-26.9pt;margin-top:569.1pt;width:485.75pt;height:20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" stroked="f">
                <v:textbox style="mso-fit-shape-to-text:t" inset="0,0,0,0">
                  <w:txbxContent>
                    <w:p w14:paraId="528A1EA6" w14:textId="77777777" w:rsidR="00C963C0" w:rsidRPr="00A37657" w:rsidRDefault="00C963C0" w:rsidP="00E302D5">
                      <w:pPr>
                        <w:pStyle w:val="a5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 w:rsidR="00137C63">
                        <w:fldChar w:fldCharType="begin"/>
                      </w:r>
                      <w:r w:rsidR="00137C63">
                        <w:instrText xml:space="preserve"> SEQ Рисунок \* ARABIC </w:instrText>
                      </w:r>
                      <w:r w:rsidR="00137C63"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137C63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r w:rsidRPr="001C3A4F">
                        <w:t>Карта личного кабинета Компании-партнера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3A02AE1" wp14:editId="35720E3F">
                <wp:simplePos x="0" y="0"/>
                <wp:positionH relativeFrom="column">
                  <wp:posOffset>-342265</wp:posOffset>
                </wp:positionH>
                <wp:positionV relativeFrom="paragraph">
                  <wp:posOffset>306705</wp:posOffset>
                </wp:positionV>
                <wp:extent cx="6169025" cy="6864350"/>
                <wp:effectExtent l="0" t="0" r="3175" b="0"/>
                <wp:wrapThrough wrapText="bothSides">
                  <wp:wrapPolygon edited="0">
                    <wp:start x="3402" y="0"/>
                    <wp:lineTo x="3335" y="959"/>
                    <wp:lineTo x="867" y="1019"/>
                    <wp:lineTo x="667" y="1079"/>
                    <wp:lineTo x="667" y="2518"/>
                    <wp:lineTo x="1734" y="2877"/>
                    <wp:lineTo x="3402" y="2877"/>
                    <wp:lineTo x="600" y="3717"/>
                    <wp:lineTo x="600" y="5575"/>
                    <wp:lineTo x="7471" y="5755"/>
                    <wp:lineTo x="7471" y="6534"/>
                    <wp:lineTo x="8204" y="6714"/>
                    <wp:lineTo x="11006" y="6714"/>
                    <wp:lineTo x="8271" y="7553"/>
                    <wp:lineTo x="8271" y="8992"/>
                    <wp:lineTo x="10005" y="9591"/>
                    <wp:lineTo x="11006" y="9591"/>
                    <wp:lineTo x="8938" y="9951"/>
                    <wp:lineTo x="8604" y="10071"/>
                    <wp:lineTo x="8604" y="11509"/>
                    <wp:lineTo x="1868" y="12169"/>
                    <wp:lineTo x="1868" y="12468"/>
                    <wp:lineTo x="0" y="13308"/>
                    <wp:lineTo x="0" y="14806"/>
                    <wp:lineTo x="13807" y="15346"/>
                    <wp:lineTo x="11806" y="15705"/>
                    <wp:lineTo x="11473" y="15825"/>
                    <wp:lineTo x="11473" y="17624"/>
                    <wp:lineTo x="12940" y="18223"/>
                    <wp:lineTo x="3735" y="18283"/>
                    <wp:lineTo x="3202" y="18343"/>
                    <wp:lineTo x="3202" y="19182"/>
                    <wp:lineTo x="1401" y="19362"/>
                    <wp:lineTo x="1201" y="19422"/>
                    <wp:lineTo x="1201" y="21580"/>
                    <wp:lineTo x="21611" y="21580"/>
                    <wp:lineTo x="21611" y="19362"/>
                    <wp:lineTo x="19810" y="19182"/>
                    <wp:lineTo x="19944" y="18343"/>
                    <wp:lineTo x="19410" y="18283"/>
                    <wp:lineTo x="14808" y="18223"/>
                    <wp:lineTo x="16208" y="17564"/>
                    <wp:lineTo x="16275" y="15885"/>
                    <wp:lineTo x="15942" y="15765"/>
                    <wp:lineTo x="14074" y="15346"/>
                    <wp:lineTo x="14808" y="15346"/>
                    <wp:lineTo x="16208" y="14686"/>
                    <wp:lineTo x="16208" y="13368"/>
                    <wp:lineTo x="14207" y="12409"/>
                    <wp:lineTo x="13941" y="12109"/>
                    <wp:lineTo x="13273" y="11509"/>
                    <wp:lineTo x="13407" y="10191"/>
                    <wp:lineTo x="13007" y="9951"/>
                    <wp:lineTo x="11272" y="9591"/>
                    <wp:lineTo x="21344" y="8692"/>
                    <wp:lineTo x="21478" y="7253"/>
                    <wp:lineTo x="21144" y="7133"/>
                    <wp:lineTo x="18610" y="6714"/>
                    <wp:lineTo x="21344" y="5755"/>
                    <wp:lineTo x="21478" y="4376"/>
                    <wp:lineTo x="21144" y="4256"/>
                    <wp:lineTo x="18610" y="3836"/>
                    <wp:lineTo x="21344" y="2877"/>
                    <wp:lineTo x="21478" y="1139"/>
                    <wp:lineTo x="21144" y="1019"/>
                    <wp:lineTo x="18610" y="959"/>
                    <wp:lineTo x="18543" y="0"/>
                    <wp:lineTo x="3402" y="0"/>
                  </wp:wrapPolygon>
                </wp:wrapThrough>
                <wp:docPr id="288" name="Группа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69025" cy="6864350"/>
                          <a:chOff x="0" y="0"/>
                          <a:chExt cx="6169231" cy="6864898"/>
                        </a:xfrm>
                      </wpg:grpSpPr>
                      <wps:wsp>
                        <wps:cNvPr id="248" name="Прямая со стрелкой 248"/>
                        <wps:cNvCnPr/>
                        <wps:spPr>
                          <a:xfrm>
                            <a:off x="5263764" y="0"/>
                            <a:ext cx="0" cy="341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Прямоугольник 249"/>
                        <wps:cNvSpPr/>
                        <wps:spPr>
                          <a:xfrm>
                            <a:off x="2385392" y="914400"/>
                            <a:ext cx="1599476" cy="9079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254427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1F3931">
                                <w:rPr>
                                  <w:b/>
                                </w:rPr>
                                <w:t xml:space="preserve">Личный кабинет </w:t>
                              </w:r>
                              <w:r>
                                <w:rPr>
                                  <w:b/>
                                </w:rPr>
                                <w:t>Компании-партнера</w:t>
                              </w:r>
                            </w:p>
                            <w:p w14:paraId="7CB46FD2" w14:textId="77777777" w:rsidR="00C963C0" w:rsidRPr="001F3931" w:rsidRDefault="00C963C0" w:rsidP="00E302D5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Прямоугольник 250"/>
                        <wps:cNvSpPr/>
                        <wps:spPr>
                          <a:xfrm>
                            <a:off x="222637" y="341906"/>
                            <a:ext cx="1599476" cy="4667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4E4E33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Профиль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Прямоугольник 251"/>
                        <wps:cNvSpPr/>
                        <wps:spPr>
                          <a:xfrm>
                            <a:off x="214686" y="1184745"/>
                            <a:ext cx="1598841" cy="5759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7B0390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Редактирование профиля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Прямоугольник 252"/>
                        <wps:cNvSpPr/>
                        <wps:spPr>
                          <a:xfrm>
                            <a:off x="4460682" y="1375576"/>
                            <a:ext cx="1598841" cy="4616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E4258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Пользователи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Прямоугольник 253"/>
                        <wps:cNvSpPr/>
                        <wps:spPr>
                          <a:xfrm>
                            <a:off x="2504661" y="3204376"/>
                            <a:ext cx="1255325" cy="4527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65219A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Кейсы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Прямоугольник 254"/>
                        <wps:cNvSpPr/>
                        <wps:spPr>
                          <a:xfrm>
                            <a:off x="2393343" y="2393343"/>
                            <a:ext cx="1598841" cy="4603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EACC8A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Конкурсы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Прямая соединительная линия 256"/>
                        <wps:cNvCnPr/>
                        <wps:spPr>
                          <a:xfrm>
                            <a:off x="1017767" y="0"/>
                            <a:ext cx="42366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оугольник 255"/>
                        <wps:cNvSpPr/>
                        <wps:spPr>
                          <a:xfrm>
                            <a:off x="0" y="4238046"/>
                            <a:ext cx="1255325" cy="4527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09F180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Календарь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Прямая со стрелкой 257"/>
                        <wps:cNvCnPr/>
                        <wps:spPr>
                          <a:xfrm>
                            <a:off x="1009816" y="818985"/>
                            <a:ext cx="0" cy="341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ая соединительная линия 260"/>
                        <wps:cNvCnPr/>
                        <wps:spPr>
                          <a:xfrm flipH="1" flipV="1">
                            <a:off x="3196425" y="0"/>
                            <a:ext cx="6674" cy="916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Прямая со стрелкой 258"/>
                        <wps:cNvCnPr/>
                        <wps:spPr>
                          <a:xfrm>
                            <a:off x="1017767" y="7952"/>
                            <a:ext cx="0" cy="341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3188473" y="2862470"/>
                            <a:ext cx="0" cy="341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Прямоугольник 261"/>
                        <wps:cNvSpPr/>
                        <wps:spPr>
                          <a:xfrm>
                            <a:off x="4452731" y="341906"/>
                            <a:ext cx="1598841" cy="5759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A5736E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События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Прямоугольник 262"/>
                        <wps:cNvSpPr/>
                        <wps:spPr>
                          <a:xfrm>
                            <a:off x="3307743" y="4222143"/>
                            <a:ext cx="1255325" cy="4603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BF0A01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Команды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Прямоугольник 263"/>
                        <wps:cNvSpPr/>
                        <wps:spPr>
                          <a:xfrm>
                            <a:off x="1940119" y="6170213"/>
                            <a:ext cx="1255325" cy="694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451E81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Календарь команды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ая соединительная линия 267"/>
                        <wps:cNvCnPr/>
                        <wps:spPr>
                          <a:xfrm flipH="1" flipV="1">
                            <a:off x="2162755" y="0"/>
                            <a:ext cx="3175" cy="2059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Прямоугольник 264"/>
                        <wps:cNvSpPr/>
                        <wps:spPr>
                          <a:xfrm>
                            <a:off x="3307743" y="5033176"/>
                            <a:ext cx="1255325" cy="5765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E24C68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Рабочее поле команды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Прямоугольник 265"/>
                        <wps:cNvSpPr/>
                        <wps:spPr>
                          <a:xfrm>
                            <a:off x="3419061" y="6170213"/>
                            <a:ext cx="1255325" cy="694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3E55A1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Профиль команды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Прямоугольник 266"/>
                        <wps:cNvSpPr/>
                        <wps:spPr>
                          <a:xfrm>
                            <a:off x="4913906" y="6170213"/>
                            <a:ext cx="1255325" cy="694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AB02BD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Отчеты команды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ая соединительная линия 268"/>
                        <wps:cNvCnPr/>
                        <wps:spPr>
                          <a:xfrm>
                            <a:off x="2170706" y="2051437"/>
                            <a:ext cx="1024198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Прямая со стрелкой 269"/>
                        <wps:cNvCnPr/>
                        <wps:spPr>
                          <a:xfrm>
                            <a:off x="3188473" y="2059388"/>
                            <a:ext cx="0" cy="341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196425" y="3657600"/>
                            <a:ext cx="0" cy="228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564543" y="3880237"/>
                            <a:ext cx="3426270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>
                            <a:off x="3983604" y="3888188"/>
                            <a:ext cx="0" cy="341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564543" y="3888188"/>
                            <a:ext cx="0" cy="341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 стрелкой 274"/>
                        <wps:cNvCnPr/>
                        <wps:spPr>
                          <a:xfrm>
                            <a:off x="3983604" y="4691270"/>
                            <a:ext cx="0" cy="341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83604" y="5613621"/>
                            <a:ext cx="0" cy="228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Прямая соединительная линия 280"/>
                        <wps:cNvCnPr/>
                        <wps:spPr>
                          <a:xfrm flipH="1" flipV="1">
                            <a:off x="4222143" y="0"/>
                            <a:ext cx="624" cy="1945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 flipV="1">
                            <a:off x="993913" y="5836258"/>
                            <a:ext cx="4597400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/>
                        <wps:spPr>
                          <a:xfrm>
                            <a:off x="2504661" y="5836258"/>
                            <a:ext cx="0" cy="341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3975653" y="5844209"/>
                            <a:ext cx="0" cy="3409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ая со стрелкой 279"/>
                        <wps:cNvCnPr/>
                        <wps:spPr>
                          <a:xfrm>
                            <a:off x="5589767" y="5836258"/>
                            <a:ext cx="0" cy="341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Прямая соединительная линия 281"/>
                        <wps:cNvCnPr/>
                        <wps:spPr>
                          <a:xfrm>
                            <a:off x="4222143" y="1033670"/>
                            <a:ext cx="1024198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Прямая со стрелкой 282"/>
                        <wps:cNvCnPr/>
                        <wps:spPr>
                          <a:xfrm>
                            <a:off x="5263764" y="1033670"/>
                            <a:ext cx="0" cy="341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Прямая соединительная линия 284"/>
                        <wps:cNvCnPr/>
                        <wps:spPr>
                          <a:xfrm>
                            <a:off x="4230094" y="1948070"/>
                            <a:ext cx="1023620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Прямая со стрелкой 285"/>
                        <wps:cNvCnPr/>
                        <wps:spPr>
                          <a:xfrm>
                            <a:off x="5255813" y="1948070"/>
                            <a:ext cx="0" cy="3409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Прямоугольник 283"/>
                        <wps:cNvSpPr/>
                        <wps:spPr>
                          <a:xfrm>
                            <a:off x="4460682" y="2282025"/>
                            <a:ext cx="1598841" cy="4616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72B8A6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Рассылки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оугольник 286"/>
                        <wps:cNvSpPr/>
                        <wps:spPr>
                          <a:xfrm>
                            <a:off x="389614" y="6170213"/>
                            <a:ext cx="1254760" cy="6940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845BAD" w14:textId="77777777" w:rsidR="00C963C0" w:rsidRPr="001F3931" w:rsidRDefault="00C963C0" w:rsidP="00E302D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Чат команды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Прямая со стрелкой 287"/>
                        <wps:cNvCnPr/>
                        <wps:spPr>
                          <a:xfrm>
                            <a:off x="993913" y="5836258"/>
                            <a:ext cx="0" cy="3409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A02AE1" id="Группа 288" o:spid="_x0000_s1210" style="position:absolute;left:0;text-align:left;margin-left:-26.95pt;margin-top:24.15pt;width:485.75pt;height:540.5pt;z-index:251664384" coordsize="61692,68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">
                <v:shape id="Прямая со стрелкой 248" o:spid="_x0000_s1211" type="#_x0000_t32" style="position:absolute;left:52637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" strokecolor="black [3200]" strokeweight=".5pt">
                  <v:stroke endarrow="block" joinstyle="miter"/>
                </v:shape>
                <v:rect id="Прямоугольник 249" o:spid="_x0000_s1212" style="position:absolute;left:23853;top:9144;width:15995;height:9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" fillcolor="white [3201]" strokecolor="#a5a5a5 [3206]" strokeweight="1pt">
                  <v:textbox>
                    <w:txbxContent>
                      <w:p w14:paraId="3C254427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</w:rPr>
                        </w:pPr>
                        <w:r w:rsidRPr="001F3931">
                          <w:rPr>
                            <w:b/>
                          </w:rPr>
                          <w:t xml:space="preserve">Личный кабинет </w:t>
                        </w:r>
                        <w:r>
                          <w:rPr>
                            <w:b/>
                          </w:rPr>
                          <w:t>Компании-партнера</w:t>
                        </w:r>
                      </w:p>
                      <w:p w14:paraId="7CB46FD2" w14:textId="77777777" w:rsidR="00C963C0" w:rsidRPr="001F3931" w:rsidRDefault="00C963C0" w:rsidP="00E302D5">
                        <w:pPr>
                          <w:jc w:val="left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rect id="Прямоугольник 250" o:spid="_x0000_s1213" style="position:absolute;left:2226;top:3419;width:1599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" fillcolor="white [3201]" strokecolor="#a5a5a5 [3206]" strokeweight="1pt">
                  <v:textbox>
                    <w:txbxContent>
                      <w:p w14:paraId="024E4E33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Профиль</w:t>
                        </w:r>
                      </w:p>
                    </w:txbxContent>
                  </v:textbox>
                </v:rect>
                <v:rect id="Прямоугольник 251" o:spid="_x0000_s1214" style="position:absolute;left:2146;top:11847;width:15989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" fillcolor="white [3201]" strokecolor="#a5a5a5 [3206]" strokeweight="1pt">
                  <v:textbox>
                    <w:txbxContent>
                      <w:p w14:paraId="487B0390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Редактирование профиля</w:t>
                        </w:r>
                      </w:p>
                    </w:txbxContent>
                  </v:textbox>
                </v:rect>
                <v:rect id="Прямоугольник 252" o:spid="_x0000_s1215" style="position:absolute;left:44606;top:13755;width:15989;height:4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" fillcolor="white [3201]" strokecolor="#a5a5a5 [3206]" strokeweight="1pt">
                  <v:textbox>
                    <w:txbxContent>
                      <w:p w14:paraId="090E4258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Пользователи</w:t>
                        </w:r>
                      </w:p>
                    </w:txbxContent>
                  </v:textbox>
                </v:rect>
                <v:rect id="Прямоугольник 253" o:spid="_x0000_s1216" style="position:absolute;left:25046;top:32043;width:12553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" fillcolor="white [3201]" strokecolor="#a5a5a5 [3206]" strokeweight="1pt">
                  <v:textbox>
                    <w:txbxContent>
                      <w:p w14:paraId="2D65219A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Кейсы</w:t>
                        </w:r>
                      </w:p>
                    </w:txbxContent>
                  </v:textbox>
                </v:rect>
                <v:rect id="Прямоугольник 254" o:spid="_x0000_s1217" style="position:absolute;left:23933;top:23933;width:15988;height:4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" fillcolor="white [3201]" strokecolor="#a5a5a5 [3206]" strokeweight="1pt">
                  <v:textbox>
                    <w:txbxContent>
                      <w:p w14:paraId="38EACC8A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Конкурсы</w:t>
                        </w:r>
                      </w:p>
                    </w:txbxContent>
                  </v:textbox>
                </v:rect>
                <v:line id="Прямая соединительная линия 256" o:spid="_x0000_s1218" style="position:absolute;visibility:visible;mso-wrap-style:square" from="10177,0" to="5254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Etm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" strokecolor="black [3200]" strokeweight=".5pt">
                  <v:stroke joinstyle="miter"/>
                </v:line>
                <v:rect id="Прямоугольник 255" o:spid="_x0000_s1219" style="position:absolute;top:42380;width:12553;height:4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" fillcolor="white [3201]" strokecolor="#a5a5a5 [3206]" strokeweight="1pt">
                  <v:textbox>
                    <w:txbxContent>
                      <w:p w14:paraId="2E09F180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Календарь</w:t>
                        </w:r>
                      </w:p>
                    </w:txbxContent>
                  </v:textbox>
                </v:rect>
                <v:shape id="Прямая со стрелкой 257" o:spid="_x0000_s1220" type="#_x0000_t32" style="position:absolute;left:10098;top:8189;width:0;height:34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260" o:spid="_x0000_s1221" style="position:absolute;flip:x y;visibility:visible;mso-wrap-style:square" from="31964,0" to="32030,9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" strokecolor="black [3200]" strokeweight=".5pt">
                  <v:stroke joinstyle="miter"/>
                </v:line>
                <v:shape id="Прямая со стрелкой 258" o:spid="_x0000_s1222" type="#_x0000_t32" style="position:absolute;left:10177;top:79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Mwt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FNaG&#10;M+EIyMUXAAD//wMAUEsBAi0AFAAGAAgAAAAhANvh9svuAAAAhQEAABMAAAAAAAAAAAAAAAAAAAAA&#10;AFtDb250ZW50X1R5cGVzXS54bWxQSwECLQAUAAYACAAAACEAWvQsW78AAAAVAQAACwAAAAAAAAAA&#10;AAAAAAAfAQAAX3JlbHMvLnJlbHNQSwECLQAUAAYACAAAACEAbaDMLb0AAADcAAAADwAAAAAAAAAA&#10;AAAAAAAHAgAAZHJzL2Rvd25yZXYueG1sUEsFBgAAAAADAAMAtwAAAPECAAAAAA==&#10;" strokecolor="black [3200]" strokeweight=".5pt">
                  <v:stroke endarrow="block" joinstyle="miter"/>
                </v:shape>
                <v:shape id="Прямая со стрелкой 259" o:spid="_x0000_s1223" type="#_x0000_t32" style="position:absolute;left:31884;top:28624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" strokecolor="black [3200]" strokeweight=".5pt">
                  <v:stroke endarrow="block" joinstyle="miter"/>
                </v:shape>
                <v:rect id="Прямоугольник 261" o:spid="_x0000_s1224" style="position:absolute;left:44527;top:3419;width:15988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" fillcolor="white [3201]" strokecolor="#a5a5a5 [3206]" strokeweight="1pt">
                  <v:textbox>
                    <w:txbxContent>
                      <w:p w14:paraId="00A5736E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События</w:t>
                        </w:r>
                      </w:p>
                    </w:txbxContent>
                  </v:textbox>
                </v:rect>
                <v:rect id="Прямоугольник 262" o:spid="_x0000_s1225" style="position:absolute;left:33077;top:42221;width:12553;height:4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" fillcolor="white [3201]" strokecolor="#a5a5a5 [3206]" strokeweight="1pt">
                  <v:textbox>
                    <w:txbxContent>
                      <w:p w14:paraId="3FBF0A01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Команды</w:t>
                        </w:r>
                      </w:p>
                    </w:txbxContent>
                  </v:textbox>
                </v:rect>
                <v:rect id="Прямоугольник 263" o:spid="_x0000_s1226" style="position:absolute;left:19401;top:61702;width:12553;height:6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" fillcolor="white [3201]" strokecolor="#a5a5a5 [3206]" strokeweight="1pt">
                  <v:textbox>
                    <w:txbxContent>
                      <w:p w14:paraId="6C451E81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 xml:space="preserve"> Календарь команды</w:t>
                        </w:r>
                      </w:p>
                    </w:txbxContent>
                  </v:textbox>
                </v:rect>
                <v:line id="Прямая соединительная линия 267" o:spid="_x0000_s1227" style="position:absolute;flip:x y;visibility:visible;mso-wrap-style:square" from="21627,0" to="21659,20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" strokecolor="black [3200]" strokeweight=".5pt">
                  <v:stroke joinstyle="miter"/>
                </v:line>
                <v:rect id="Прямоугольник 264" o:spid="_x0000_s1228" style="position:absolute;left:33077;top:50331;width:12553;height:5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" fillcolor="white [3201]" strokecolor="#a5a5a5 [3206]" strokeweight="1pt">
                  <v:textbox>
                    <w:txbxContent>
                      <w:p w14:paraId="2DE24C68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Рабочее поле команды</w:t>
                        </w:r>
                      </w:p>
                    </w:txbxContent>
                  </v:textbox>
                </v:rect>
                <v:rect id="Прямоугольник 265" o:spid="_x0000_s1229" style="position:absolute;left:34190;top:61702;width:12553;height:6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" fillcolor="white [3201]" strokecolor="#a5a5a5 [3206]" strokeweight="1pt">
                  <v:textbox>
                    <w:txbxContent>
                      <w:p w14:paraId="783E55A1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Профиль команды</w:t>
                        </w:r>
                      </w:p>
                    </w:txbxContent>
                  </v:textbox>
                </v:rect>
                <v:rect id="Прямоугольник 266" o:spid="_x0000_s1230" style="position:absolute;left:49139;top:61702;width:12553;height:6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" fillcolor="white [3201]" strokecolor="#a5a5a5 [3206]" strokeweight="1pt">
                  <v:textbox>
                    <w:txbxContent>
                      <w:p w14:paraId="54AB02BD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Отчеты команды</w:t>
                        </w:r>
                      </w:p>
                    </w:txbxContent>
                  </v:textbox>
                </v:rect>
                <v:line id="Прямая соединительная линия 268" o:spid="_x0000_s1231" style="position:absolute;visibility:visible;mso-wrap-style:square" from="21707,20514" to="31949,20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7Ay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cxbXxTDwCsvgHAAD//wMAUEsBAi0AFAAGAAgAAAAhANvh9svuAAAAhQEAABMAAAAAAAAAAAAA&#10;AAAAAAAAAFtDb250ZW50X1R5cGVzXS54bWxQSwECLQAUAAYACAAAACEAWvQsW78AAAAVAQAACwAA&#10;AAAAAAAAAAAAAAAfAQAAX3JlbHMvLnJlbHNQSwECLQAUAAYACAAAACEAeEuwMs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269" o:spid="_x0000_s1232" type="#_x0000_t32" style="position:absolute;left:31884;top:20593;width:0;height:34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270" o:spid="_x0000_s1233" style="position:absolute;visibility:visible;mso-wrap-style:square" from="31964,36576" to="31964,3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271" o:spid="_x0000_s1234" style="position:absolute;visibility:visible;mso-wrap-style:square" from="5645,38802" to="39908,38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72" o:spid="_x0000_s1235" type="#_x0000_t32" style="position:absolute;left:39836;top:38881;width:0;height:34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73" o:spid="_x0000_s1236" type="#_x0000_t32" style="position:absolute;left:5645;top:38881;width:0;height:34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74" o:spid="_x0000_s1237" type="#_x0000_t32" style="position:absolute;left:39836;top:46912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75" o:spid="_x0000_s1238" style="position:absolute;visibility:visible;mso-wrap-style:square" from="39836,56136" to="39836,58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4lx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kbjV/g9E4+AXNwBAAD//wMAUEsBAi0AFAAGAAgAAAAhANvh9svuAAAAhQEAABMAAAAAAAAA&#10;AAAAAAAAAAAAAFtDb250ZW50X1R5cGVzXS54bWxQSwECLQAUAAYACAAAACEAWvQsW78AAAAVAQAA&#10;CwAAAAAAAAAAAAAAAAAfAQAAX3JlbHMvLnJlbHNQSwECLQAUAAYACAAAACEAE5OJcc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280" o:spid="_x0000_s1239" style="position:absolute;flip:x y;visibility:visible;mso-wrap-style:square" from="42221,0" to="42227,19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276" o:spid="_x0000_s1240" style="position:absolute;flip:y;visibility:visible;mso-wrap-style:square" from="9939,58362" to="55913,58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" strokecolor="black [3200]" strokeweight=".5pt">
                  <v:stroke joinstyle="miter"/>
                </v:line>
                <v:shape id="Прямая со стрелкой 277" o:spid="_x0000_s1241" type="#_x0000_t32" style="position:absolute;left:25046;top:58362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78" o:spid="_x0000_s1242" type="#_x0000_t32" style="position:absolute;left:39756;top:58442;width:0;height:3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BN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WhjPhCMjtHQAA//8DAFBLAQItABQABgAIAAAAIQDb4fbL7gAAAIUBAAATAAAAAAAAAAAAAAAA&#10;AAAAAABbQ29udGVudF9UeXBlc10ueG1sUEsBAi0AFAAGAAgAAAAhAFr0LFu/AAAAFQEAAAsAAAAA&#10;AAAAAAAAAAAAHwEAAF9yZWxzLy5yZWxzUEsBAi0AFAAGAAgAAAAhACYVkE3BAAAA3A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279" o:spid="_x0000_s1243" type="#_x0000_t32" style="position:absolute;left:55897;top:58362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81" o:spid="_x0000_s1244" style="position:absolute;visibility:visible;mso-wrap-style:square" from="42221,10336" to="52463,10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9V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ct0Abcz8QjIzR8AAAD//wMAUEsBAi0AFAAGAAgAAAAhANvh9svuAAAAhQEAABMAAAAAAAAA&#10;AAAAAAAAAAAAAFtDb250ZW50X1R5cGVzXS54bWxQSwECLQAUAAYACAAAACEAWvQsW78AAAAVAQAA&#10;CwAAAAAAAAAAAAAAAAAfAQAAX3JlbHMvLnJlbHNQSwECLQAUAAYACAAAACEAWX3/V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82" o:spid="_x0000_s1245" type="#_x0000_t32" style="position:absolute;left:52637;top:10336;width:0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284" o:spid="_x0000_s1246" style="position:absolute;visibility:visible;mso-wrap-style:square" from="42300,19480" to="52537,19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lzN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SQpcz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85" o:spid="_x0000_s1247" type="#_x0000_t32" style="position:absolute;left:52558;top:19480;width:0;height:3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" strokecolor="black [3200]" strokeweight=".5pt">
                  <v:stroke endarrow="block" joinstyle="miter"/>
                </v:shape>
                <v:rect id="Прямоугольник 283" o:spid="_x0000_s1248" style="position:absolute;left:44606;top:22820;width:15989;height:4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" fillcolor="white [3201]" strokecolor="#a5a5a5 [3206]" strokeweight="1pt">
                  <v:textbox>
                    <w:txbxContent>
                      <w:p w14:paraId="4D72B8A6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Рассылки</w:t>
                        </w:r>
                      </w:p>
                    </w:txbxContent>
                  </v:textbox>
                </v:rect>
                <v:rect id="Прямоугольник 286" o:spid="_x0000_s1249" style="position:absolute;left:3896;top:61702;width:12547;height:6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" fillcolor="white [3201]" strokecolor="#a5a5a5 [3206]" strokeweight="1pt">
                  <v:textbox>
                    <w:txbxContent>
                      <w:p w14:paraId="58845BAD" w14:textId="77777777" w:rsidR="00C963C0" w:rsidRPr="001F3931" w:rsidRDefault="00C963C0" w:rsidP="00E302D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 xml:space="preserve"> Чат команды</w:t>
                        </w:r>
                      </w:p>
                    </w:txbxContent>
                  </v:textbox>
                </v:rect>
                <v:shape id="Прямая со стрелкой 287" o:spid="_x0000_s1250" type="#_x0000_t32" style="position:absolute;left:9939;top:58362;width:0;height:3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" strokecolor="black [3200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32D6A9CB" w14:textId="77777777" w:rsidR="00E302D5" w:rsidRDefault="00E302D5" w:rsidP="00E302D5"/>
    <w:p w14:paraId="703CAC9B" w14:textId="77777777" w:rsidR="00E302D5" w:rsidRPr="00244605" w:rsidRDefault="00E302D5" w:rsidP="00E302D5"/>
    <w:p w14:paraId="62B6AAAC" w14:textId="77777777" w:rsidR="00E302D5" w:rsidRPr="00244605" w:rsidRDefault="00E302D5" w:rsidP="00E302D5"/>
    <w:p w14:paraId="14BE65C6" w14:textId="77777777" w:rsidR="00E302D5" w:rsidRPr="00244605" w:rsidRDefault="00E302D5" w:rsidP="00E302D5"/>
    <w:p w14:paraId="675315E0" w14:textId="77777777" w:rsidR="00E302D5" w:rsidRPr="00244605" w:rsidRDefault="00E302D5" w:rsidP="00E302D5"/>
    <w:p w14:paraId="797B0E02" w14:textId="77777777" w:rsidR="00E302D5" w:rsidRPr="00244605" w:rsidRDefault="00E302D5" w:rsidP="00E302D5"/>
    <w:p w14:paraId="00D5688D" w14:textId="77777777" w:rsidR="00E302D5" w:rsidRPr="00244605" w:rsidRDefault="00E302D5" w:rsidP="00E302D5"/>
    <w:p w14:paraId="1618AC96" w14:textId="77777777" w:rsidR="00E302D5" w:rsidRPr="00244605" w:rsidRDefault="00E302D5" w:rsidP="00E302D5"/>
    <w:p w14:paraId="4BA1B548" w14:textId="77777777" w:rsidR="00E302D5" w:rsidRPr="00244605" w:rsidRDefault="00E302D5" w:rsidP="00E302D5"/>
    <w:p w14:paraId="15B478BE" w14:textId="77777777" w:rsidR="00E302D5" w:rsidRPr="00244605" w:rsidRDefault="00E302D5" w:rsidP="00E302D5"/>
    <w:p w14:paraId="4788CA45" w14:textId="77777777" w:rsidR="00E302D5" w:rsidRPr="00244605" w:rsidRDefault="00E302D5" w:rsidP="00E302D5"/>
    <w:p w14:paraId="65C48A36" w14:textId="77777777" w:rsidR="00E302D5" w:rsidRPr="00244605" w:rsidRDefault="00E302D5" w:rsidP="00E302D5"/>
    <w:p w14:paraId="3FF72EF5" w14:textId="77777777" w:rsidR="00E302D5" w:rsidRPr="00244605" w:rsidRDefault="00E302D5" w:rsidP="00E302D5"/>
    <w:p w14:paraId="08D131B8" w14:textId="77777777" w:rsidR="00E302D5" w:rsidRPr="00244605" w:rsidRDefault="00E302D5" w:rsidP="00E302D5"/>
    <w:p w14:paraId="5C6D029C" w14:textId="77777777" w:rsidR="00E302D5" w:rsidRPr="00244605" w:rsidRDefault="00E302D5" w:rsidP="00E302D5">
      <w:pPr>
        <w:ind w:firstLine="708"/>
      </w:pPr>
    </w:p>
    <w:p w14:paraId="5D09FF4D" w14:textId="77777777" w:rsidR="00E302D5" w:rsidRPr="00244605" w:rsidRDefault="00E302D5" w:rsidP="00E302D5"/>
    <w:p w14:paraId="639404A3" w14:textId="77777777" w:rsidR="00E302D5" w:rsidRPr="00244605" w:rsidRDefault="00E302D5" w:rsidP="00E302D5"/>
    <w:p w14:paraId="4082CEFC" w14:textId="77777777" w:rsidR="00E302D5" w:rsidRPr="00244605" w:rsidRDefault="00E302D5" w:rsidP="00E302D5"/>
    <w:p w14:paraId="754B775B" w14:textId="77777777" w:rsidR="00E302D5" w:rsidRPr="00244605" w:rsidRDefault="00E302D5" w:rsidP="00E302D5">
      <w:pPr>
        <w:spacing w:before="0" w:after="0"/>
        <w:jc w:val="left"/>
      </w:pPr>
      <w:r>
        <w:br w:type="page"/>
      </w:r>
    </w:p>
    <w:p w14:paraId="6B2EC7C8" w14:textId="77777777" w:rsidR="00E302D5" w:rsidRDefault="00E302D5" w:rsidP="008B3C92">
      <w:pPr>
        <w:pStyle w:val="3"/>
        <w:numPr>
          <w:ilvl w:val="2"/>
          <w:numId w:val="38"/>
        </w:numPr>
      </w:pPr>
      <w:bookmarkStart w:id="67" w:name="_Toc505006725"/>
      <w:r>
        <w:lastRenderedPageBreak/>
        <w:t>Требования к функциональным возможностям</w:t>
      </w:r>
      <w:bookmarkEnd w:id="67"/>
    </w:p>
    <w:p w14:paraId="7CB328E2" w14:textId="77777777" w:rsidR="00E302D5" w:rsidRPr="002E13EC" w:rsidRDefault="00E302D5" w:rsidP="008B3C92">
      <w:pPr>
        <w:pStyle w:val="3"/>
        <w:numPr>
          <w:ilvl w:val="3"/>
          <w:numId w:val="38"/>
        </w:numPr>
        <w:rPr>
          <w:lang w:val="en-US"/>
        </w:rPr>
      </w:pPr>
      <w:bookmarkStart w:id="68" w:name="_Toc505006726"/>
      <w:r>
        <w:t>Система управления контентом (</w:t>
      </w:r>
      <w:r w:rsidRPr="004454D7">
        <w:rPr>
          <w:lang w:val="en-US"/>
        </w:rPr>
        <w:t>CMS)</w:t>
      </w:r>
      <w:bookmarkEnd w:id="68"/>
    </w:p>
    <w:p w14:paraId="00344F3B" w14:textId="77777777" w:rsidR="00E302D5" w:rsidRDefault="00E302D5" w:rsidP="00E302D5">
      <w:r>
        <w:t>Система управления контентом (административная часть сайта) должна предоставлять возможность добавления, редактирования и удаления содержимого статических и динамических страниц. Также должна быть предусмотрена возможность добавления информации без отображения на сайте.</w:t>
      </w:r>
    </w:p>
    <w:p w14:paraId="71D037EA" w14:textId="77777777" w:rsidR="00E302D5" w:rsidRDefault="00E302D5" w:rsidP="00E302D5">
      <w:r>
        <w:t>Система управления контентом должна иметь понятный интерфейс, отвечающий следующим требованиям:</w:t>
      </w:r>
    </w:p>
    <w:p w14:paraId="5BFDEFAA" w14:textId="77777777" w:rsidR="00E302D5" w:rsidRDefault="00E302D5" w:rsidP="007308D0">
      <w:pPr>
        <w:pStyle w:val="a4"/>
        <w:numPr>
          <w:ilvl w:val="0"/>
          <w:numId w:val="12"/>
        </w:numPr>
      </w:pPr>
      <w:r>
        <w:t>Реализация в графическом оконном режиме</w:t>
      </w:r>
    </w:p>
    <w:p w14:paraId="37E024F3" w14:textId="77777777" w:rsidR="00E302D5" w:rsidRDefault="00E302D5" w:rsidP="007308D0">
      <w:pPr>
        <w:pStyle w:val="a4"/>
        <w:numPr>
          <w:ilvl w:val="0"/>
          <w:numId w:val="12"/>
        </w:numPr>
      </w:pPr>
      <w:r>
        <w:t>Единый стиль оформления</w:t>
      </w:r>
    </w:p>
    <w:p w14:paraId="2CF6501A" w14:textId="77777777" w:rsidR="00E302D5" w:rsidRDefault="00E302D5" w:rsidP="007308D0">
      <w:pPr>
        <w:pStyle w:val="a4"/>
        <w:numPr>
          <w:ilvl w:val="0"/>
          <w:numId w:val="12"/>
        </w:numPr>
      </w:pPr>
      <w:r>
        <w:t>Интуитивно понятное назначение элементов интерфейса</w:t>
      </w:r>
    </w:p>
    <w:p w14:paraId="006BB66A" w14:textId="77777777" w:rsidR="00E302D5" w:rsidRDefault="00E302D5" w:rsidP="007308D0">
      <w:pPr>
        <w:pStyle w:val="a4"/>
        <w:numPr>
          <w:ilvl w:val="0"/>
          <w:numId w:val="12"/>
        </w:numPr>
      </w:pPr>
      <w:r>
        <w:t>Отображение на экране только тех возможностей, которые доступны конкретному пользователю</w:t>
      </w:r>
    </w:p>
    <w:p w14:paraId="3F41A021" w14:textId="77777777" w:rsidR="00E302D5" w:rsidRDefault="00E302D5" w:rsidP="007308D0">
      <w:pPr>
        <w:pStyle w:val="a4"/>
        <w:numPr>
          <w:ilvl w:val="0"/>
          <w:numId w:val="12"/>
        </w:numPr>
      </w:pPr>
      <w:r>
        <w:t>Отображение на экране только необходимой для решения текущей прикладной задачи информации</w:t>
      </w:r>
    </w:p>
    <w:p w14:paraId="53A8DE7E" w14:textId="77777777" w:rsidR="00E302D5" w:rsidRDefault="00E302D5" w:rsidP="007308D0">
      <w:pPr>
        <w:pStyle w:val="a4"/>
        <w:numPr>
          <w:ilvl w:val="0"/>
          <w:numId w:val="12"/>
        </w:numPr>
      </w:pPr>
      <w:r>
        <w:t>Отображение на экране хода длительных процессов обработки</w:t>
      </w:r>
    </w:p>
    <w:p w14:paraId="106C582D" w14:textId="77777777" w:rsidR="00E302D5" w:rsidRDefault="00E302D5" w:rsidP="007308D0">
      <w:pPr>
        <w:pStyle w:val="a4"/>
        <w:numPr>
          <w:ilvl w:val="0"/>
          <w:numId w:val="12"/>
        </w:numPr>
      </w:pPr>
      <w:r>
        <w:t>Диалог с пользователем должен быть оптимизирован для выполнения типовых и часто используемых операций</w:t>
      </w:r>
    </w:p>
    <w:p w14:paraId="277F6601" w14:textId="77777777" w:rsidR="00E302D5" w:rsidRPr="004454D7" w:rsidRDefault="00E302D5" w:rsidP="007308D0">
      <w:pPr>
        <w:pStyle w:val="a4"/>
        <w:numPr>
          <w:ilvl w:val="0"/>
          <w:numId w:val="12"/>
        </w:numPr>
      </w:pPr>
      <w:r>
        <w:t>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</w:t>
      </w:r>
    </w:p>
    <w:p w14:paraId="5D78FBEB" w14:textId="77777777" w:rsidR="00E302D5" w:rsidRPr="002E13EC" w:rsidRDefault="00E302D5" w:rsidP="00E302D5"/>
    <w:p w14:paraId="0565521F" w14:textId="77777777" w:rsidR="00E302D5" w:rsidRPr="003D28A5" w:rsidRDefault="00E302D5" w:rsidP="008B3C92">
      <w:pPr>
        <w:pStyle w:val="3"/>
        <w:numPr>
          <w:ilvl w:val="3"/>
          <w:numId w:val="38"/>
        </w:numPr>
        <w:rPr>
          <w:lang w:val="en-US"/>
        </w:rPr>
      </w:pPr>
      <w:bookmarkStart w:id="69" w:name="_Toc505006727"/>
      <w:r w:rsidRPr="002E13EC">
        <w:rPr>
          <w:lang w:val="en-US"/>
        </w:rPr>
        <w:t>Типовые статические страницы</w:t>
      </w:r>
      <w:bookmarkEnd w:id="69"/>
    </w:p>
    <w:p w14:paraId="1B0C2A62" w14:textId="77777777" w:rsidR="00E302D5" w:rsidRDefault="00E302D5" w:rsidP="00E302D5">
      <w:r>
        <w:t>Типовые страницы могут изменяться, редактироваться или дополняться в административной части сайта.</w:t>
      </w:r>
    </w:p>
    <w:p w14:paraId="3CC2B124" w14:textId="77777777" w:rsidR="00E302D5" w:rsidRDefault="00E302D5" w:rsidP="00E302D5">
      <w:r>
        <w:t>Для каждой типовой статической страницы в административной части заполняются такие поля:</w:t>
      </w:r>
    </w:p>
    <w:p w14:paraId="14128D1E" w14:textId="77777777" w:rsidR="00E302D5" w:rsidRDefault="00E302D5" w:rsidP="007308D0">
      <w:pPr>
        <w:pStyle w:val="a4"/>
        <w:numPr>
          <w:ilvl w:val="0"/>
          <w:numId w:val="13"/>
        </w:numPr>
      </w:pPr>
      <w:r>
        <w:t>Заголовок (длина не более 125 символов)</w:t>
      </w:r>
    </w:p>
    <w:p w14:paraId="26BC85FA" w14:textId="77777777" w:rsidR="00E302D5" w:rsidRPr="003D28A5" w:rsidRDefault="00E302D5" w:rsidP="007308D0">
      <w:pPr>
        <w:pStyle w:val="a4"/>
        <w:numPr>
          <w:ilvl w:val="0"/>
          <w:numId w:val="13"/>
        </w:numPr>
      </w:pPr>
      <w:r>
        <w:t xml:space="preserve">Полный текст страницы (заполняется с помощью визуального </w:t>
      </w:r>
      <w:r>
        <w:rPr>
          <w:lang w:val="en-US"/>
        </w:rPr>
        <w:t>HTML</w:t>
      </w:r>
      <w:r w:rsidRPr="003D28A5">
        <w:t xml:space="preserve"> </w:t>
      </w:r>
      <w:r>
        <w:t>редактора)</w:t>
      </w:r>
    </w:p>
    <w:p w14:paraId="296C85A3" w14:textId="77777777" w:rsidR="00E302D5" w:rsidRDefault="00E302D5" w:rsidP="008B3C92">
      <w:pPr>
        <w:pStyle w:val="3"/>
        <w:numPr>
          <w:ilvl w:val="3"/>
          <w:numId w:val="38"/>
        </w:numPr>
        <w:rPr>
          <w:lang w:val="en-US"/>
        </w:rPr>
      </w:pPr>
      <w:bookmarkStart w:id="70" w:name="_Toc505006728"/>
      <w:r w:rsidRPr="003D28A5">
        <w:rPr>
          <w:lang w:val="en-US"/>
        </w:rPr>
        <w:t>Функциональные возможности разделов</w:t>
      </w:r>
      <w:bookmarkEnd w:id="70"/>
    </w:p>
    <w:p w14:paraId="434F926F" w14:textId="77777777" w:rsidR="00E302D5" w:rsidRDefault="00E302D5" w:rsidP="008B3C92">
      <w:pPr>
        <w:pStyle w:val="3"/>
        <w:numPr>
          <w:ilvl w:val="4"/>
          <w:numId w:val="38"/>
        </w:numPr>
      </w:pPr>
      <w:bookmarkStart w:id="71" w:name="_Toc505006729"/>
      <w:r>
        <w:t>Главная страница</w:t>
      </w:r>
      <w:bookmarkEnd w:id="71"/>
    </w:p>
    <w:p w14:paraId="5EB18C75" w14:textId="77777777" w:rsidR="00E302D5" w:rsidRDefault="00E302D5" w:rsidP="00E302D5">
      <w:pPr>
        <w:pStyle w:val="3"/>
      </w:pPr>
      <w:bookmarkStart w:id="72" w:name="_Toc501537084"/>
      <w:bookmarkStart w:id="73" w:name="_Toc505006730"/>
      <w:r>
        <w:t>Организаторы проекта</w:t>
      </w:r>
      <w:bookmarkEnd w:id="72"/>
      <w:bookmarkEnd w:id="73"/>
    </w:p>
    <w:p w14:paraId="5C664011" w14:textId="77777777" w:rsidR="00E302D5" w:rsidRDefault="00E302D5" w:rsidP="00E302D5">
      <w:r>
        <w:t>Блок «Организаторы проекта» содержит информацию об организаторах, с указанием названия организации, ее логотипа и ссылки на официальный сайт:</w:t>
      </w:r>
    </w:p>
    <w:p w14:paraId="59B4A4AA" w14:textId="77777777" w:rsidR="00E302D5" w:rsidRDefault="00E302D5" w:rsidP="007308D0">
      <w:pPr>
        <w:pStyle w:val="a4"/>
        <w:numPr>
          <w:ilvl w:val="0"/>
          <w:numId w:val="14"/>
        </w:numPr>
      </w:pPr>
      <w:r>
        <w:t>Школа 2086</w:t>
      </w:r>
    </w:p>
    <w:p w14:paraId="021DFB75" w14:textId="77777777" w:rsidR="00E302D5" w:rsidRDefault="00E302D5" w:rsidP="007308D0">
      <w:pPr>
        <w:pStyle w:val="a4"/>
        <w:numPr>
          <w:ilvl w:val="0"/>
          <w:numId w:val="14"/>
        </w:numPr>
      </w:pPr>
      <w:r>
        <w:t>ДИТ</w:t>
      </w:r>
    </w:p>
    <w:p w14:paraId="534467FB" w14:textId="77777777" w:rsidR="00E302D5" w:rsidRDefault="00E302D5" w:rsidP="007308D0">
      <w:pPr>
        <w:pStyle w:val="a4"/>
        <w:numPr>
          <w:ilvl w:val="0"/>
          <w:numId w:val="14"/>
        </w:numPr>
      </w:pPr>
      <w:r>
        <w:lastRenderedPageBreak/>
        <w:t>ДОгМ</w:t>
      </w:r>
    </w:p>
    <w:p w14:paraId="0255F609" w14:textId="77777777" w:rsidR="00E302D5" w:rsidRPr="00A2692A" w:rsidRDefault="00E302D5" w:rsidP="007308D0">
      <w:pPr>
        <w:pStyle w:val="a4"/>
        <w:numPr>
          <w:ilvl w:val="0"/>
          <w:numId w:val="14"/>
        </w:numPr>
      </w:pPr>
      <w:r w:rsidRPr="00A2692A">
        <w:t>Фонд Вольное дело (ссылка ведет на сайт ШНП)</w:t>
      </w:r>
    </w:p>
    <w:p w14:paraId="36CC6653" w14:textId="77777777" w:rsidR="00E302D5" w:rsidRPr="00A2692A" w:rsidRDefault="00E302D5" w:rsidP="007308D0">
      <w:pPr>
        <w:pStyle w:val="a4"/>
        <w:numPr>
          <w:ilvl w:val="0"/>
          <w:numId w:val="14"/>
        </w:numPr>
      </w:pPr>
      <w:r w:rsidRPr="00A2692A">
        <w:t>ШНТ</w:t>
      </w:r>
    </w:p>
    <w:p w14:paraId="5A7E5AB1" w14:textId="77777777" w:rsidR="00E302D5" w:rsidRPr="00A2692A" w:rsidRDefault="00E302D5" w:rsidP="007308D0">
      <w:pPr>
        <w:pStyle w:val="a4"/>
        <w:numPr>
          <w:ilvl w:val="0"/>
          <w:numId w:val="14"/>
        </w:numPr>
      </w:pPr>
      <w:r w:rsidRPr="00A2692A">
        <w:t>Экономический факультет МГУ</w:t>
      </w:r>
    </w:p>
    <w:p w14:paraId="3C6A0F4B" w14:textId="77777777" w:rsidR="00E302D5" w:rsidRPr="00A2692A" w:rsidRDefault="00E302D5" w:rsidP="007308D0">
      <w:pPr>
        <w:pStyle w:val="a4"/>
        <w:numPr>
          <w:ilvl w:val="0"/>
          <w:numId w:val="14"/>
        </w:numPr>
      </w:pPr>
      <w:r w:rsidRPr="00A2692A">
        <w:t xml:space="preserve">Проект </w:t>
      </w:r>
      <w:r w:rsidRPr="00A2692A">
        <w:rPr>
          <w:lang w:val="en-US"/>
        </w:rPr>
        <w:t>MAX</w:t>
      </w:r>
    </w:p>
    <w:p w14:paraId="4BD985AA" w14:textId="77777777" w:rsidR="00DB50B1" w:rsidDel="009870D0" w:rsidRDefault="00E302D5" w:rsidP="00E302D5">
      <w:pPr>
        <w:rPr>
          <w:del w:id="74" w:author="Admin" w:date="2018-02-12T01:43:00Z"/>
        </w:rPr>
      </w:pPr>
      <w:r w:rsidRPr="00A2692A">
        <w:rPr>
          <w:highlight w:val="yellow"/>
        </w:rPr>
        <w:t>Информация об организаторах заполняется администратором сайта в панели администратора.</w:t>
      </w:r>
    </w:p>
    <w:p w14:paraId="72E9A74B" w14:textId="77777777" w:rsidR="00E302D5" w:rsidRDefault="00E302D5" w:rsidP="00E302D5">
      <w:pPr>
        <w:pStyle w:val="3"/>
      </w:pPr>
      <w:bookmarkStart w:id="75" w:name="_Toc501537085"/>
      <w:bookmarkStart w:id="76" w:name="_Toc505006731"/>
      <w:r>
        <w:t>Новостная лента</w:t>
      </w:r>
      <w:bookmarkEnd w:id="75"/>
      <w:bookmarkEnd w:id="76"/>
      <w:r>
        <w:tab/>
      </w:r>
    </w:p>
    <w:p w14:paraId="08C3CE9A" w14:textId="77777777" w:rsidR="00E302D5" w:rsidRDefault="00E302D5" w:rsidP="00E302D5">
      <w:r>
        <w:t xml:space="preserve">Новостная лента содержит анонс последних 5 новостей проекта и кнопку «Все новости» для перехода на страницу новостей. При нажатии на заголовок новости, открывается страница этой новости. </w:t>
      </w:r>
    </w:p>
    <w:p w14:paraId="5AD9A237" w14:textId="77777777" w:rsidR="00E302D5" w:rsidRDefault="00E302D5" w:rsidP="00E302D5">
      <w:r>
        <w:t>Анонс новости содержит:</w:t>
      </w:r>
    </w:p>
    <w:p w14:paraId="6A3101A1" w14:textId="77777777" w:rsidR="00E302D5" w:rsidRDefault="00E302D5" w:rsidP="007308D0">
      <w:pPr>
        <w:pStyle w:val="a4"/>
        <w:numPr>
          <w:ilvl w:val="0"/>
          <w:numId w:val="15"/>
        </w:numPr>
      </w:pPr>
      <w:r>
        <w:t>Дата</w:t>
      </w:r>
    </w:p>
    <w:p w14:paraId="75185BAC" w14:textId="77777777" w:rsidR="00E302D5" w:rsidRDefault="00E302D5" w:rsidP="007308D0">
      <w:pPr>
        <w:pStyle w:val="a4"/>
        <w:numPr>
          <w:ilvl w:val="0"/>
          <w:numId w:val="15"/>
        </w:numPr>
      </w:pPr>
      <w:r>
        <w:t>Заголовок</w:t>
      </w:r>
    </w:p>
    <w:p w14:paraId="4281BBB0" w14:textId="77777777" w:rsidR="00E302D5" w:rsidRDefault="00E302D5" w:rsidP="007308D0">
      <w:pPr>
        <w:pStyle w:val="a4"/>
        <w:numPr>
          <w:ilvl w:val="0"/>
          <w:numId w:val="15"/>
        </w:numPr>
      </w:pPr>
      <w:r>
        <w:t>Краткий анонс</w:t>
      </w:r>
    </w:p>
    <w:p w14:paraId="060A1F7D" w14:textId="77777777" w:rsidR="00E302D5" w:rsidRDefault="00E302D5" w:rsidP="00E302D5">
      <w:r>
        <w:t>При появлении новой новости, самая старая исчезает из блока новостей.</w:t>
      </w:r>
    </w:p>
    <w:p w14:paraId="4D66BC00" w14:textId="77777777" w:rsidR="00E302D5" w:rsidRDefault="00E302D5" w:rsidP="00E302D5">
      <w:pPr>
        <w:pStyle w:val="3"/>
      </w:pPr>
      <w:bookmarkStart w:id="77" w:name="_Toc501537086"/>
      <w:bookmarkStart w:id="78" w:name="_Toc505006732"/>
      <w:r>
        <w:t>Краткое описание проекта</w:t>
      </w:r>
      <w:bookmarkEnd w:id="77"/>
      <w:bookmarkEnd w:id="78"/>
    </w:p>
    <w:p w14:paraId="794731AD" w14:textId="77777777" w:rsidR="00E302D5" w:rsidRDefault="00E302D5" w:rsidP="00E302D5">
      <w:r>
        <w:t xml:space="preserve">Краткое описание является статичной информацией, текстовым блоком </w:t>
      </w:r>
      <w:r w:rsidRPr="00582E8A">
        <w:rPr>
          <w:highlight w:val="yellow"/>
        </w:rPr>
        <w:t>с возможностью редактирования в панели администратора (доступно редактирование текста, абзацев и ссылок)</w:t>
      </w:r>
      <w:r>
        <w:t xml:space="preserve">. Добавление медиа-контента не предусмотрено в целях сохранения стилистики главной страницы. </w:t>
      </w:r>
    </w:p>
    <w:p w14:paraId="3B49A658" w14:textId="77777777" w:rsidR="00E302D5" w:rsidRDefault="00E302D5" w:rsidP="00E302D5">
      <w:pPr>
        <w:pStyle w:val="3"/>
      </w:pPr>
      <w:bookmarkStart w:id="79" w:name="_Toc501537087"/>
      <w:bookmarkStart w:id="80" w:name="_Toc505006733"/>
      <w:r>
        <w:t>Публикации в СМИ</w:t>
      </w:r>
      <w:bookmarkEnd w:id="79"/>
      <w:bookmarkEnd w:id="80"/>
    </w:p>
    <w:p w14:paraId="137F5869" w14:textId="77777777" w:rsidR="00E302D5" w:rsidRDefault="00E302D5" w:rsidP="00E302D5">
      <w:r>
        <w:t>Публикации в СМИ содержат дату, заголовок статьи и логотип СМИ. При нажатии на логотип или заголовок статьи, в новой вкладке открывается страница сайта СМИ с указанной публикацией.</w:t>
      </w:r>
    </w:p>
    <w:p w14:paraId="176F70D7" w14:textId="77777777" w:rsidR="00E302D5" w:rsidRDefault="00E302D5" w:rsidP="00E302D5">
      <w:r>
        <w:t xml:space="preserve">Блок отображается в виде плоского слайдера с выводом по 5 публикаций на экране. Для доступа к остальным публикациям необходимо пролистать слайдер. </w:t>
      </w:r>
    </w:p>
    <w:p w14:paraId="2948A087" w14:textId="77777777" w:rsidR="00E302D5" w:rsidRDefault="00E302D5" w:rsidP="00E302D5">
      <w:r w:rsidRPr="00A2692A">
        <w:rPr>
          <w:highlight w:val="yellow"/>
        </w:rPr>
        <w:t>Публикации создаются/редактируются/удаляются администратором в панели администратора.</w:t>
      </w:r>
    </w:p>
    <w:p w14:paraId="62432C43" w14:textId="77777777" w:rsidR="00E302D5" w:rsidRDefault="00E302D5" w:rsidP="00E302D5">
      <w:pPr>
        <w:pStyle w:val="3"/>
      </w:pPr>
      <w:bookmarkStart w:id="81" w:name="_Toc501537088"/>
      <w:bookmarkStart w:id="82" w:name="_Toc505006734"/>
      <w:r>
        <w:t>Календарь событий</w:t>
      </w:r>
      <w:bookmarkEnd w:id="81"/>
      <w:bookmarkEnd w:id="82"/>
    </w:p>
    <w:p w14:paraId="460602A5" w14:textId="77777777" w:rsidR="00E302D5" w:rsidRPr="00D94DE0" w:rsidRDefault="00E302D5" w:rsidP="00E302D5">
      <w:r>
        <w:t>Календарь событий имеет два способа представления – карточки и список. Переключать представление можно с помощью специальных кнопок в виде иконок.</w:t>
      </w:r>
    </w:p>
    <w:p w14:paraId="6FA05AE4" w14:textId="77777777" w:rsidR="00E302D5" w:rsidRDefault="00E302D5" w:rsidP="00E302D5">
      <w:r>
        <w:t>Способ представления «Карточки» представляет собой набор карточек событий. При нажатии на карточку, открывается страница выбранного события.</w:t>
      </w:r>
    </w:p>
    <w:p w14:paraId="75CBCCB1" w14:textId="77777777" w:rsidR="00E302D5" w:rsidRDefault="00E302D5" w:rsidP="00E302D5">
      <w:r>
        <w:t xml:space="preserve">Способ представления «Список» отображает информацию о ближайших событиях в виде списка, с указанием даты, времени и названия события, а </w:t>
      </w:r>
      <w:r>
        <w:lastRenderedPageBreak/>
        <w:t xml:space="preserve">также названия и логотипа Компании-партнера. При клике на событие открывается страница описания события. </w:t>
      </w:r>
    </w:p>
    <w:p w14:paraId="2678A9D9" w14:textId="77777777" w:rsidR="00E302D5" w:rsidRDefault="00E302D5" w:rsidP="00E302D5">
      <w:pPr>
        <w:rPr>
          <w:ins w:id="83" w:author="Admin" w:date="2018-02-12T01:55:00Z"/>
        </w:rPr>
      </w:pPr>
      <w:r>
        <w:t>На странице также должны быть представлены фильтры по дате (с возможностью выбора интервала) и организатору.</w:t>
      </w:r>
    </w:p>
    <w:p w14:paraId="7E18B3EF" w14:textId="77777777" w:rsidR="00AE0182" w:rsidRDefault="00AE0182" w:rsidP="00E302D5">
      <w:ins w:id="84" w:author="Admin" w:date="2018-02-12T01:55:00Z">
        <w:r>
          <w:t>Регистрация на события?</w:t>
        </w:r>
      </w:ins>
    </w:p>
    <w:p w14:paraId="14BBCA51" w14:textId="77777777" w:rsidR="00E302D5" w:rsidRDefault="00E302D5" w:rsidP="00E302D5">
      <w:pPr>
        <w:pStyle w:val="3"/>
      </w:pPr>
      <w:bookmarkStart w:id="85" w:name="_Toc501537089"/>
      <w:bookmarkStart w:id="86" w:name="_Toc505006735"/>
      <w:r>
        <w:t>Карта РФ</w:t>
      </w:r>
      <w:bookmarkEnd w:id="85"/>
      <w:bookmarkEnd w:id="86"/>
    </w:p>
    <w:p w14:paraId="034D4DE3" w14:textId="77777777" w:rsidR="00E302D5" w:rsidRDefault="00E302D5" w:rsidP="00E302D5">
      <w:r>
        <w:t xml:space="preserve">Карта с метками городов, школы которых участвуют в конкурсе. Метки проставляются автоматически, исходя из одобренных заявок на участие </w:t>
      </w:r>
      <w:r w:rsidRPr="00D04494">
        <w:t>(см. раздел Учебным заведениям)</w:t>
      </w:r>
      <w:r>
        <w:t xml:space="preserve"> </w:t>
      </w:r>
    </w:p>
    <w:p w14:paraId="47B1A361" w14:textId="77777777" w:rsidR="00E302D5" w:rsidRDefault="00E302D5" w:rsidP="00E302D5">
      <w:pPr>
        <w:pStyle w:val="3"/>
      </w:pPr>
      <w:bookmarkStart w:id="87" w:name="_Toc501537090"/>
      <w:bookmarkStart w:id="88" w:name="_Toc505006736"/>
      <w:r>
        <w:t>Слайд-шоу изображений</w:t>
      </w:r>
      <w:bookmarkEnd w:id="87"/>
      <w:bookmarkEnd w:id="88"/>
    </w:p>
    <w:p w14:paraId="04D596A3" w14:textId="77777777" w:rsidR="00E302D5" w:rsidRDefault="00E302D5" w:rsidP="00E302D5">
      <w:r>
        <w:t xml:space="preserve">Отображение фотографий из галереи в случайном порядке. </w:t>
      </w:r>
    </w:p>
    <w:p w14:paraId="11009FE5" w14:textId="77777777" w:rsidR="00E302D5" w:rsidRPr="00E7017C" w:rsidRDefault="00E302D5" w:rsidP="00E302D5">
      <w:r w:rsidRPr="00A2692A">
        <w:rPr>
          <w:highlight w:val="yellow"/>
        </w:rPr>
        <w:t>Фотографии вносятся в галерею администратором с помощью панели администратора.</w:t>
      </w:r>
    </w:p>
    <w:p w14:paraId="6002BBE7" w14:textId="77777777" w:rsidR="00E302D5" w:rsidRDefault="00E302D5" w:rsidP="008B3C92">
      <w:pPr>
        <w:pStyle w:val="3"/>
        <w:numPr>
          <w:ilvl w:val="4"/>
          <w:numId w:val="38"/>
        </w:numPr>
      </w:pPr>
      <w:bookmarkStart w:id="89" w:name="_Toc505006737"/>
      <w:r>
        <w:t>Новости</w:t>
      </w:r>
      <w:bookmarkEnd w:id="89"/>
    </w:p>
    <w:p w14:paraId="63EF7118" w14:textId="77777777" w:rsidR="00E302D5" w:rsidRDefault="00E302D5" w:rsidP="00E302D5">
      <w:r>
        <w:t xml:space="preserve">В разделе новостей выводится список всех новостей, отсортированных по дате публикации, начиная с самых последних. В разделе присутствует пагинация страниц, на одной странице выводится 20 новостей. </w:t>
      </w:r>
    </w:p>
    <w:p w14:paraId="73D2A04C" w14:textId="77777777" w:rsidR="00E302D5" w:rsidRDefault="00E302D5" w:rsidP="00E302D5">
      <w:r>
        <w:t>Элемент списка новостей содержит:</w:t>
      </w:r>
    </w:p>
    <w:p w14:paraId="725C8A1A" w14:textId="77777777" w:rsidR="00E302D5" w:rsidRDefault="00E302D5" w:rsidP="007308D0">
      <w:pPr>
        <w:pStyle w:val="a4"/>
        <w:numPr>
          <w:ilvl w:val="0"/>
          <w:numId w:val="16"/>
        </w:numPr>
      </w:pPr>
      <w:r>
        <w:t>Дата публикации</w:t>
      </w:r>
    </w:p>
    <w:p w14:paraId="632B0972" w14:textId="77777777" w:rsidR="00E302D5" w:rsidRDefault="00E302D5" w:rsidP="007308D0">
      <w:pPr>
        <w:pStyle w:val="a4"/>
        <w:numPr>
          <w:ilvl w:val="0"/>
          <w:numId w:val="16"/>
        </w:numPr>
      </w:pPr>
      <w:r>
        <w:t>Заголовок статьи</w:t>
      </w:r>
    </w:p>
    <w:p w14:paraId="051639F4" w14:textId="77777777" w:rsidR="00E302D5" w:rsidRDefault="00E302D5" w:rsidP="007308D0">
      <w:pPr>
        <w:pStyle w:val="a4"/>
        <w:numPr>
          <w:ilvl w:val="0"/>
          <w:numId w:val="16"/>
        </w:numPr>
      </w:pPr>
      <w:r>
        <w:t>Краткий анонс</w:t>
      </w:r>
    </w:p>
    <w:p w14:paraId="40B9E975" w14:textId="77777777" w:rsidR="00E302D5" w:rsidRDefault="00E302D5" w:rsidP="00E302D5">
      <w:r>
        <w:t>При клике на заголовок статьи, открывается страница новости.</w:t>
      </w:r>
    </w:p>
    <w:p w14:paraId="373E009A" w14:textId="77777777" w:rsidR="00E302D5" w:rsidRDefault="00E302D5" w:rsidP="00E302D5">
      <w:pPr>
        <w:pStyle w:val="3"/>
      </w:pPr>
      <w:bookmarkStart w:id="90" w:name="_Toc501537093"/>
      <w:bookmarkStart w:id="91" w:name="_Toc505006738"/>
      <w:r>
        <w:t>Новость</w:t>
      </w:r>
      <w:bookmarkEnd w:id="90"/>
      <w:bookmarkEnd w:id="91"/>
    </w:p>
    <w:p w14:paraId="60A9D847" w14:textId="77777777" w:rsidR="00E302D5" w:rsidRDefault="00E302D5" w:rsidP="00E302D5">
      <w:r>
        <w:t>На странице новости отображается полная статья новости с медиа контентом:</w:t>
      </w:r>
    </w:p>
    <w:p w14:paraId="6EDB0ECE" w14:textId="77777777" w:rsidR="00E302D5" w:rsidRDefault="00E302D5" w:rsidP="007308D0">
      <w:pPr>
        <w:pStyle w:val="a4"/>
        <w:numPr>
          <w:ilvl w:val="0"/>
          <w:numId w:val="17"/>
        </w:numPr>
      </w:pPr>
      <w:r>
        <w:t>Дата публикации</w:t>
      </w:r>
    </w:p>
    <w:p w14:paraId="64D3EE11" w14:textId="77777777" w:rsidR="00E302D5" w:rsidRDefault="00E302D5" w:rsidP="007308D0">
      <w:pPr>
        <w:pStyle w:val="a4"/>
        <w:numPr>
          <w:ilvl w:val="0"/>
          <w:numId w:val="17"/>
        </w:numPr>
      </w:pPr>
      <w:r>
        <w:t>Заголовок</w:t>
      </w:r>
    </w:p>
    <w:p w14:paraId="3160FE7C" w14:textId="77777777" w:rsidR="00E302D5" w:rsidRDefault="00E302D5" w:rsidP="007308D0">
      <w:pPr>
        <w:pStyle w:val="a4"/>
        <w:numPr>
          <w:ilvl w:val="0"/>
          <w:numId w:val="17"/>
        </w:numPr>
      </w:pPr>
      <w:r>
        <w:t>Полный текст новости с медиа контентом</w:t>
      </w:r>
    </w:p>
    <w:p w14:paraId="710F9BA2" w14:textId="77777777" w:rsidR="00E302D5" w:rsidRPr="00E7017C" w:rsidRDefault="00E302D5" w:rsidP="00E302D5">
      <w:r w:rsidRPr="00A2692A">
        <w:rPr>
          <w:highlight w:val="yellow"/>
        </w:rPr>
        <w:t>Новость создается/редактируется/удаляется администратором с помощью панели администратора.</w:t>
      </w:r>
      <w:r>
        <w:t xml:space="preserve"> </w:t>
      </w:r>
    </w:p>
    <w:p w14:paraId="7ED285B7" w14:textId="77777777" w:rsidR="00E302D5" w:rsidRDefault="00E302D5" w:rsidP="008B3C92">
      <w:pPr>
        <w:pStyle w:val="3"/>
        <w:numPr>
          <w:ilvl w:val="4"/>
          <w:numId w:val="38"/>
        </w:numPr>
      </w:pPr>
      <w:bookmarkStart w:id="92" w:name="_Toc505006739"/>
      <w:r>
        <w:t>О проекте</w:t>
      </w:r>
      <w:bookmarkEnd w:id="92"/>
    </w:p>
    <w:p w14:paraId="6D60C506" w14:textId="77777777" w:rsidR="00E302D5" w:rsidRDefault="00E302D5" w:rsidP="00E302D5">
      <w:r>
        <w:t>На странице описания проекта отображается текст описания проекта и этапы конкурса. Активный этап конкурса выделятеся.</w:t>
      </w:r>
    </w:p>
    <w:p w14:paraId="347367A6" w14:textId="77777777" w:rsidR="00E302D5" w:rsidRPr="00A2692A" w:rsidRDefault="00E302D5" w:rsidP="00E302D5">
      <w:pPr>
        <w:rPr>
          <w:highlight w:val="yellow"/>
        </w:rPr>
      </w:pPr>
      <w:r w:rsidRPr="00A2692A">
        <w:rPr>
          <w:highlight w:val="yellow"/>
        </w:rPr>
        <w:t>Описание проекта заполняется администратором с помощью панели администратора.</w:t>
      </w:r>
    </w:p>
    <w:p w14:paraId="4A5C1782" w14:textId="77777777" w:rsidR="00E302D5" w:rsidRPr="00E7017C" w:rsidRDefault="00E302D5" w:rsidP="00E302D5">
      <w:r w:rsidRPr="00A2692A">
        <w:rPr>
          <w:highlight w:val="yellow"/>
        </w:rPr>
        <w:lastRenderedPageBreak/>
        <w:t>Этапы проекта заполняются администратором с помощью панели администратора, также администратор выбирает один активный этап, для выделения его на странице «О проекте».</w:t>
      </w:r>
    </w:p>
    <w:p w14:paraId="49FEA5A6" w14:textId="77777777" w:rsidR="00E302D5" w:rsidRDefault="00E302D5" w:rsidP="008B3C92">
      <w:pPr>
        <w:pStyle w:val="3"/>
        <w:numPr>
          <w:ilvl w:val="4"/>
          <w:numId w:val="38"/>
        </w:numPr>
      </w:pPr>
      <w:bookmarkStart w:id="93" w:name="_Toc505006740"/>
      <w:r>
        <w:t>Положение о конкурсе</w:t>
      </w:r>
      <w:bookmarkEnd w:id="93"/>
    </w:p>
    <w:p w14:paraId="4925BFD3" w14:textId="77777777" w:rsidR="00E302D5" w:rsidRDefault="00E302D5" w:rsidP="00E302D5">
      <w:r>
        <w:t xml:space="preserve">На странице расположен полный текст положения о конкурсе, а также ссылка на загрузку PDF документа положения. </w:t>
      </w:r>
    </w:p>
    <w:p w14:paraId="483CD86B" w14:textId="77777777" w:rsidR="00E302D5" w:rsidRPr="00E7017C" w:rsidRDefault="00E302D5" w:rsidP="00E302D5">
      <w:r w:rsidRPr="00E7017C">
        <w:rPr>
          <w:highlight w:val="yellow"/>
        </w:rPr>
        <w:t>Администратор редактирует текст положения и обновляет документ положения с помощью панели администратора.</w:t>
      </w:r>
    </w:p>
    <w:p w14:paraId="614767BF" w14:textId="77777777" w:rsidR="00E302D5" w:rsidRDefault="00E302D5" w:rsidP="008B3C92">
      <w:pPr>
        <w:pStyle w:val="3"/>
        <w:numPr>
          <w:ilvl w:val="4"/>
          <w:numId w:val="38"/>
        </w:numPr>
      </w:pPr>
      <w:bookmarkStart w:id="94" w:name="_Toc505006741"/>
      <w:r>
        <w:t>К</w:t>
      </w:r>
      <w:ins w:id="95" w:author="Admin" w:date="2018-02-12T01:56:00Z">
        <w:r w:rsidR="00AE0182">
          <w:t>онкурс?</w:t>
        </w:r>
      </w:ins>
      <w:del w:id="96" w:author="Admin" w:date="2018-02-12T01:40:00Z">
        <w:r w:rsidDel="009870D0">
          <w:delText>онкурсы</w:delText>
        </w:r>
      </w:del>
      <w:bookmarkEnd w:id="94"/>
    </w:p>
    <w:p w14:paraId="0B63F34A" w14:textId="77777777" w:rsidR="00E302D5" w:rsidRDefault="00E302D5" w:rsidP="00E302D5">
      <w:r>
        <w:t>Страница к</w:t>
      </w:r>
      <w:ins w:id="97" w:author="Admin" w:date="2018-02-12T01:56:00Z">
        <w:r w:rsidR="00AE0182">
          <w:t>онкурса?</w:t>
        </w:r>
      </w:ins>
      <w:del w:id="98" w:author="Admin" w:date="2018-02-12T01:40:00Z">
        <w:r w:rsidDel="009870D0">
          <w:delText>онкурсов</w:delText>
        </w:r>
      </w:del>
      <w:r>
        <w:t xml:space="preserve"> представляет собой сетку карточек кейсов, сортируемых по компании-партнеру, предоставляющей кейс. По умолчанию открывается страница кейсов текущего года. С помощью переключения года, можно просмотреть страницы конкурсов предыдущих лет (архив конкурсов). </w:t>
      </w:r>
    </w:p>
    <w:p w14:paraId="14791CC0" w14:textId="77777777" w:rsidR="00E302D5" w:rsidRDefault="00E302D5" w:rsidP="00E302D5">
      <w:r>
        <w:t>Карточка кейса содержит в себе логотип Компании-партнера, название Компании-партнера, название кейса, количество команд, принявших участие в кейсе.</w:t>
      </w:r>
    </w:p>
    <w:p w14:paraId="0550B471" w14:textId="77777777" w:rsidR="00E302D5" w:rsidRDefault="00E302D5" w:rsidP="00E302D5">
      <w:r>
        <w:t>При нажатии на карточку кейса открывается страница кейса.</w:t>
      </w:r>
    </w:p>
    <w:p w14:paraId="0426F97E" w14:textId="77777777" w:rsidR="00E302D5" w:rsidRDefault="00E302D5" w:rsidP="00E302D5">
      <w:r>
        <w:t>На странице выводятся только те кейсы, которые были одобрены администратором в панели администратора.</w:t>
      </w:r>
    </w:p>
    <w:p w14:paraId="663E1137" w14:textId="77777777" w:rsidR="00E302D5" w:rsidRDefault="00E302D5" w:rsidP="008B3C92">
      <w:pPr>
        <w:pStyle w:val="3"/>
        <w:numPr>
          <w:ilvl w:val="4"/>
          <w:numId w:val="38"/>
        </w:numPr>
      </w:pPr>
      <w:bookmarkStart w:id="99" w:name="_Toc501537097"/>
      <w:bookmarkStart w:id="100" w:name="_Toc505006742"/>
      <w:r>
        <w:t>Кейс</w:t>
      </w:r>
      <w:bookmarkEnd w:id="99"/>
      <w:bookmarkEnd w:id="100"/>
    </w:p>
    <w:p w14:paraId="76275EE4" w14:textId="77777777" w:rsidR="00E302D5" w:rsidRDefault="00E302D5" w:rsidP="00E302D5">
      <w:r>
        <w:t>Страница кейса содержит подробное описание конкретного кейса:</w:t>
      </w:r>
    </w:p>
    <w:p w14:paraId="5F7050F4" w14:textId="77777777" w:rsidR="00E302D5" w:rsidRDefault="00E302D5" w:rsidP="007308D0">
      <w:pPr>
        <w:pStyle w:val="a4"/>
        <w:numPr>
          <w:ilvl w:val="0"/>
          <w:numId w:val="18"/>
        </w:numPr>
      </w:pPr>
      <w:r>
        <w:t>Логотип компании-партнера</w:t>
      </w:r>
    </w:p>
    <w:p w14:paraId="72DE91DB" w14:textId="77777777" w:rsidR="00E302D5" w:rsidRDefault="00E302D5" w:rsidP="007308D0">
      <w:pPr>
        <w:pStyle w:val="a4"/>
        <w:numPr>
          <w:ilvl w:val="0"/>
          <w:numId w:val="18"/>
        </w:numPr>
      </w:pPr>
      <w:r>
        <w:t>Название компании-партнера</w:t>
      </w:r>
    </w:p>
    <w:p w14:paraId="5F8E6A01" w14:textId="77777777" w:rsidR="00E302D5" w:rsidRDefault="00E302D5" w:rsidP="007308D0">
      <w:pPr>
        <w:pStyle w:val="a4"/>
        <w:numPr>
          <w:ilvl w:val="0"/>
          <w:numId w:val="18"/>
        </w:numPr>
      </w:pPr>
      <w:r>
        <w:t>Название кейса</w:t>
      </w:r>
    </w:p>
    <w:p w14:paraId="7585947B" w14:textId="77777777" w:rsidR="00E302D5" w:rsidRDefault="00E302D5" w:rsidP="007308D0">
      <w:pPr>
        <w:pStyle w:val="a4"/>
        <w:numPr>
          <w:ilvl w:val="0"/>
          <w:numId w:val="18"/>
        </w:numPr>
      </w:pPr>
      <w:r>
        <w:t>Проблематика</w:t>
      </w:r>
    </w:p>
    <w:p w14:paraId="209E3702" w14:textId="77777777" w:rsidR="00E302D5" w:rsidRDefault="00E302D5" w:rsidP="007308D0">
      <w:pPr>
        <w:pStyle w:val="a4"/>
        <w:numPr>
          <w:ilvl w:val="0"/>
          <w:numId w:val="18"/>
        </w:numPr>
      </w:pPr>
      <w:r>
        <w:t>Задание</w:t>
      </w:r>
    </w:p>
    <w:p w14:paraId="70B1192C" w14:textId="77777777" w:rsidR="00E302D5" w:rsidRDefault="00E302D5" w:rsidP="007308D0">
      <w:pPr>
        <w:pStyle w:val="a4"/>
        <w:numPr>
          <w:ilvl w:val="0"/>
          <w:numId w:val="18"/>
        </w:numPr>
      </w:pPr>
      <w:r>
        <w:t>Результат</w:t>
      </w:r>
    </w:p>
    <w:p w14:paraId="551F97D5" w14:textId="77777777" w:rsidR="00E302D5" w:rsidRDefault="00E302D5" w:rsidP="007308D0">
      <w:pPr>
        <w:pStyle w:val="a4"/>
        <w:numPr>
          <w:ilvl w:val="0"/>
          <w:numId w:val="18"/>
        </w:numPr>
      </w:pPr>
      <w:r>
        <w:t>Способы решения</w:t>
      </w:r>
    </w:p>
    <w:p w14:paraId="3810A11E" w14:textId="77777777" w:rsidR="00E302D5" w:rsidRDefault="00E302D5" w:rsidP="007308D0">
      <w:pPr>
        <w:pStyle w:val="a4"/>
        <w:numPr>
          <w:ilvl w:val="0"/>
          <w:numId w:val="18"/>
        </w:numPr>
      </w:pPr>
      <w:r>
        <w:t>Требования к конечному продукту</w:t>
      </w:r>
    </w:p>
    <w:p w14:paraId="7101D476" w14:textId="77777777" w:rsidR="00E302D5" w:rsidRDefault="00E302D5" w:rsidP="007308D0">
      <w:pPr>
        <w:pStyle w:val="a4"/>
        <w:numPr>
          <w:ilvl w:val="0"/>
          <w:numId w:val="18"/>
        </w:numPr>
      </w:pPr>
      <w:r>
        <w:t>Ориентировочный состав команды</w:t>
      </w:r>
    </w:p>
    <w:p w14:paraId="6E40A787" w14:textId="77777777" w:rsidR="00E302D5" w:rsidRDefault="00E302D5" w:rsidP="007308D0">
      <w:pPr>
        <w:pStyle w:val="a4"/>
        <w:numPr>
          <w:ilvl w:val="0"/>
          <w:numId w:val="18"/>
        </w:numPr>
      </w:pPr>
      <w:r>
        <w:t>Использование результатов</w:t>
      </w:r>
    </w:p>
    <w:p w14:paraId="4167DF34" w14:textId="77777777" w:rsidR="00E302D5" w:rsidRDefault="00E302D5" w:rsidP="007308D0">
      <w:pPr>
        <w:pStyle w:val="a4"/>
        <w:numPr>
          <w:ilvl w:val="0"/>
          <w:numId w:val="18"/>
        </w:numPr>
      </w:pPr>
      <w:r>
        <w:t>Необходимые компетенции</w:t>
      </w:r>
    </w:p>
    <w:p w14:paraId="48EA9CCA" w14:textId="77777777" w:rsidR="00E302D5" w:rsidRDefault="00E302D5" w:rsidP="007308D0">
      <w:pPr>
        <w:pStyle w:val="a4"/>
        <w:numPr>
          <w:ilvl w:val="0"/>
          <w:numId w:val="18"/>
        </w:numPr>
      </w:pPr>
      <w:r>
        <w:t>Минимальные требования для участия</w:t>
      </w:r>
    </w:p>
    <w:p w14:paraId="6B8DD57C" w14:textId="77777777" w:rsidR="00E302D5" w:rsidRDefault="00E302D5" w:rsidP="007308D0">
      <w:pPr>
        <w:pStyle w:val="a4"/>
        <w:numPr>
          <w:ilvl w:val="0"/>
          <w:numId w:val="18"/>
        </w:numPr>
      </w:pPr>
      <w:r>
        <w:t>Дополнительные материалы</w:t>
      </w:r>
    </w:p>
    <w:p w14:paraId="3B43E9A9" w14:textId="77777777" w:rsidR="00E302D5" w:rsidRDefault="00E302D5" w:rsidP="007308D0">
      <w:pPr>
        <w:pStyle w:val="a4"/>
        <w:numPr>
          <w:ilvl w:val="0"/>
          <w:numId w:val="18"/>
        </w:numPr>
      </w:pPr>
      <w:r>
        <w:t>Критерии оценивания</w:t>
      </w:r>
    </w:p>
    <w:p w14:paraId="3767DCB9" w14:textId="77777777" w:rsidR="00E302D5" w:rsidRDefault="00E302D5" w:rsidP="007308D0">
      <w:pPr>
        <w:pStyle w:val="a4"/>
        <w:numPr>
          <w:ilvl w:val="0"/>
          <w:numId w:val="18"/>
        </w:numPr>
      </w:pPr>
      <w:r>
        <w:t>Календарь работ по кейсу</w:t>
      </w:r>
    </w:p>
    <w:p w14:paraId="268B875D" w14:textId="77777777" w:rsidR="00E302D5" w:rsidRPr="000F3C2F" w:rsidRDefault="00E302D5" w:rsidP="00E302D5"/>
    <w:p w14:paraId="51D4D2AD" w14:textId="77777777" w:rsidR="00E302D5" w:rsidRDefault="00E302D5" w:rsidP="008B3C92">
      <w:pPr>
        <w:pStyle w:val="3"/>
        <w:numPr>
          <w:ilvl w:val="4"/>
          <w:numId w:val="38"/>
        </w:numPr>
      </w:pPr>
      <w:bookmarkStart w:id="101" w:name="_Toc505006743"/>
      <w:r>
        <w:lastRenderedPageBreak/>
        <w:t>Партнерам</w:t>
      </w:r>
      <w:bookmarkEnd w:id="101"/>
    </w:p>
    <w:p w14:paraId="6CA31328" w14:textId="77777777" w:rsidR="00E302D5" w:rsidRDefault="00E302D5" w:rsidP="00E302D5">
      <w:r>
        <w:t>На странице «Партнерам» выводится информация для партнеров (текст) и форма первичной заявки для компаний:</w:t>
      </w:r>
    </w:p>
    <w:p w14:paraId="4722DD57" w14:textId="77777777" w:rsidR="00E302D5" w:rsidRDefault="00E302D5" w:rsidP="007308D0">
      <w:pPr>
        <w:pStyle w:val="a4"/>
        <w:numPr>
          <w:ilvl w:val="0"/>
          <w:numId w:val="19"/>
        </w:numPr>
      </w:pPr>
      <w:r>
        <w:t>Название компании (строка)*</w:t>
      </w:r>
    </w:p>
    <w:p w14:paraId="1F923D88" w14:textId="77777777" w:rsidR="00E302D5" w:rsidRDefault="00E302D5" w:rsidP="007308D0">
      <w:pPr>
        <w:pStyle w:val="a4"/>
        <w:numPr>
          <w:ilvl w:val="0"/>
          <w:numId w:val="19"/>
        </w:numPr>
      </w:pPr>
      <w:r>
        <w:t>Отрасль компании (выбор из списка. Список отраслей заполняется администратором в панели администратора)*</w:t>
      </w:r>
    </w:p>
    <w:p w14:paraId="484F4599" w14:textId="77777777" w:rsidR="00E302D5" w:rsidRDefault="00E302D5" w:rsidP="007308D0">
      <w:pPr>
        <w:pStyle w:val="a4"/>
        <w:numPr>
          <w:ilvl w:val="0"/>
          <w:numId w:val="19"/>
        </w:numPr>
      </w:pPr>
      <w:r>
        <w:t xml:space="preserve">Логотип компании* (загрузка файла, изображение </w:t>
      </w:r>
      <w:r>
        <w:rPr>
          <w:lang w:val="en-US"/>
        </w:rPr>
        <w:t>png</w:t>
      </w:r>
      <w:r w:rsidRPr="001156AE">
        <w:t xml:space="preserve"> </w:t>
      </w:r>
      <w:r>
        <w:t xml:space="preserve">или </w:t>
      </w:r>
      <w:r>
        <w:rPr>
          <w:lang w:val="en-US"/>
        </w:rPr>
        <w:t>jpg</w:t>
      </w:r>
      <w:r w:rsidRPr="001156AE">
        <w:t xml:space="preserve"> </w:t>
      </w:r>
      <w:r>
        <w:t>не более 1мб)</w:t>
      </w:r>
    </w:p>
    <w:p w14:paraId="242DEB74" w14:textId="77777777" w:rsidR="00E302D5" w:rsidRDefault="00E302D5" w:rsidP="007308D0">
      <w:pPr>
        <w:pStyle w:val="a4"/>
        <w:numPr>
          <w:ilvl w:val="0"/>
          <w:numId w:val="19"/>
        </w:numPr>
      </w:pPr>
      <w:r>
        <w:t>Название кейса (строка)*</w:t>
      </w:r>
    </w:p>
    <w:p w14:paraId="10AE9810" w14:textId="77777777" w:rsidR="00E302D5" w:rsidRDefault="00E302D5" w:rsidP="007308D0">
      <w:pPr>
        <w:pStyle w:val="a4"/>
        <w:numPr>
          <w:ilvl w:val="0"/>
          <w:numId w:val="19"/>
        </w:numPr>
      </w:pPr>
      <w:r>
        <w:t>Краткое описание кейса (текст)*</w:t>
      </w:r>
    </w:p>
    <w:p w14:paraId="150C45E7" w14:textId="77777777" w:rsidR="00E302D5" w:rsidRDefault="00E302D5" w:rsidP="007308D0">
      <w:pPr>
        <w:pStyle w:val="a4"/>
        <w:numPr>
          <w:ilvl w:val="0"/>
          <w:numId w:val="19"/>
        </w:numPr>
      </w:pPr>
      <w:r>
        <w:t>Область (выбор из списка. Список областей заполняется администратором в панели администратора)*</w:t>
      </w:r>
    </w:p>
    <w:p w14:paraId="12E26937" w14:textId="77777777" w:rsidR="00E302D5" w:rsidRDefault="00E302D5" w:rsidP="007308D0">
      <w:pPr>
        <w:pStyle w:val="a4"/>
        <w:numPr>
          <w:ilvl w:val="0"/>
          <w:numId w:val="19"/>
        </w:numPr>
      </w:pPr>
      <w:r>
        <w:t>Контактное лицо (строка)*</w:t>
      </w:r>
    </w:p>
    <w:p w14:paraId="12EB2299" w14:textId="77777777" w:rsidR="00E302D5" w:rsidRPr="00A6494A" w:rsidRDefault="00E302D5" w:rsidP="007308D0">
      <w:pPr>
        <w:pStyle w:val="a4"/>
        <w:numPr>
          <w:ilvl w:val="0"/>
          <w:numId w:val="19"/>
        </w:numPr>
      </w:pPr>
      <w:r>
        <w:rPr>
          <w:lang w:val="en-US"/>
        </w:rPr>
        <w:t>Email*</w:t>
      </w:r>
    </w:p>
    <w:p w14:paraId="619B0339" w14:textId="77777777" w:rsidR="00E302D5" w:rsidRPr="00A6494A" w:rsidRDefault="00E302D5" w:rsidP="007308D0">
      <w:pPr>
        <w:pStyle w:val="a4"/>
        <w:numPr>
          <w:ilvl w:val="0"/>
          <w:numId w:val="19"/>
        </w:numPr>
      </w:pPr>
      <w:r>
        <w:rPr>
          <w:lang w:val="en-US"/>
        </w:rPr>
        <w:t>Телефон*</w:t>
      </w:r>
    </w:p>
    <w:p w14:paraId="12D79207" w14:textId="77777777" w:rsidR="00E302D5" w:rsidRDefault="00E302D5" w:rsidP="007308D0">
      <w:pPr>
        <w:pStyle w:val="a4"/>
        <w:numPr>
          <w:ilvl w:val="0"/>
          <w:numId w:val="19"/>
        </w:numPr>
      </w:pPr>
      <w:r>
        <w:t>Кнопка «Отправить»</w:t>
      </w:r>
    </w:p>
    <w:p w14:paraId="7309D4BB" w14:textId="77777777" w:rsidR="00E302D5" w:rsidRDefault="00E302D5" w:rsidP="00E302D5">
      <w:r>
        <w:t xml:space="preserve">При отправке данных из заявки, </w:t>
      </w:r>
      <w:r w:rsidRPr="00A2692A">
        <w:rPr>
          <w:highlight w:val="yellow"/>
        </w:rPr>
        <w:t>администратор сайта получает заявку в специальном разделе панели администратора.</w:t>
      </w:r>
    </w:p>
    <w:p w14:paraId="5B3300FE" w14:textId="77777777" w:rsidR="00E302D5" w:rsidRPr="00BB1662" w:rsidRDefault="00E302D5" w:rsidP="00E302D5">
      <w:r>
        <w:t xml:space="preserve">Если администратор принял заявку, для Представителя Компании-партнера создается учетная запись с соответствующими правами, пароль и подтверждение отправляется на указанный в заявке </w:t>
      </w:r>
      <w:r>
        <w:rPr>
          <w:lang w:val="en-US"/>
        </w:rPr>
        <w:t>Email</w:t>
      </w:r>
      <w:r w:rsidRPr="00FA6622">
        <w:t>.</w:t>
      </w:r>
    </w:p>
    <w:p w14:paraId="4EBA023D" w14:textId="77777777" w:rsidR="00E302D5" w:rsidRDefault="00E302D5" w:rsidP="00E302D5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299E3FC" wp14:editId="14CC2A1E">
            <wp:extent cx="5056426" cy="6941625"/>
            <wp:effectExtent l="0" t="0" r="0" b="0"/>
            <wp:docPr id="78" name="Рисунок 78" descr="User%20Stories/Партнерам/Подача%20первичной%20заявки%20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r%20Stories/Партнерам/Подача%20первичной%20заявки%20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22" cy="694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4C290" w14:textId="77777777" w:rsidR="00E302D5" w:rsidRPr="003407D3" w:rsidRDefault="00E302D5" w:rsidP="00E302D5">
      <w:pPr>
        <w:pStyle w:val="a5"/>
      </w:pPr>
      <w:r>
        <w:t xml:space="preserve">Рисунок </w:t>
      </w:r>
      <w:r w:rsidR="00137C63">
        <w:fldChar w:fldCharType="begin"/>
      </w:r>
      <w:r w:rsidR="00137C63">
        <w:instrText xml:space="preserve"> SEQ Рисунок \* ARABIC </w:instrText>
      </w:r>
      <w:r w:rsidR="00137C63">
        <w:fldChar w:fldCharType="separate"/>
      </w:r>
      <w:r>
        <w:rPr>
          <w:noProof/>
        </w:rPr>
        <w:t>8</w:t>
      </w:r>
      <w:r w:rsidR="00137C63">
        <w:rPr>
          <w:noProof/>
        </w:rPr>
        <w:fldChar w:fldCharType="end"/>
      </w:r>
      <w:r>
        <w:t>. Первичная заявка Представителя Компании-партнера</w:t>
      </w:r>
    </w:p>
    <w:p w14:paraId="58D8F770" w14:textId="77777777" w:rsidR="00E302D5" w:rsidRDefault="00E302D5" w:rsidP="008B3C92">
      <w:pPr>
        <w:pStyle w:val="3"/>
        <w:numPr>
          <w:ilvl w:val="4"/>
          <w:numId w:val="38"/>
        </w:numPr>
      </w:pPr>
      <w:bookmarkStart w:id="102" w:name="_Toc505006744"/>
      <w:r>
        <w:t>Учебным заведениям</w:t>
      </w:r>
      <w:bookmarkEnd w:id="102"/>
    </w:p>
    <w:p w14:paraId="16995776" w14:textId="77777777" w:rsidR="00E302D5" w:rsidRDefault="00E302D5" w:rsidP="00E302D5">
      <w:r>
        <w:t>На странице «Учебным заведениям» выводится информация для образовательных организаций (текст) и форма первичной заявки для образовательных организаций:</w:t>
      </w:r>
    </w:p>
    <w:p w14:paraId="13BD0031" w14:textId="77777777" w:rsidR="00E302D5" w:rsidRDefault="00E302D5" w:rsidP="007308D0">
      <w:pPr>
        <w:pStyle w:val="a4"/>
        <w:numPr>
          <w:ilvl w:val="0"/>
          <w:numId w:val="20"/>
        </w:numPr>
      </w:pPr>
      <w:r>
        <w:t>Название ОО (строка)*</w:t>
      </w:r>
    </w:p>
    <w:p w14:paraId="54BD25BA" w14:textId="77777777" w:rsidR="00E302D5" w:rsidRDefault="00E302D5" w:rsidP="007308D0">
      <w:pPr>
        <w:pStyle w:val="a4"/>
        <w:numPr>
          <w:ilvl w:val="0"/>
          <w:numId w:val="20"/>
        </w:numPr>
      </w:pPr>
      <w:r>
        <w:t>Город*</w:t>
      </w:r>
    </w:p>
    <w:p w14:paraId="775D26CF" w14:textId="77777777" w:rsidR="00E302D5" w:rsidRDefault="00E302D5" w:rsidP="007308D0">
      <w:pPr>
        <w:pStyle w:val="a4"/>
        <w:numPr>
          <w:ilvl w:val="0"/>
          <w:numId w:val="20"/>
        </w:numPr>
      </w:pPr>
      <w:r>
        <w:t>Примерное количество команд (число)*</w:t>
      </w:r>
    </w:p>
    <w:p w14:paraId="4BA6D606" w14:textId="77777777" w:rsidR="00E302D5" w:rsidRDefault="00E302D5" w:rsidP="007308D0">
      <w:pPr>
        <w:pStyle w:val="a4"/>
        <w:numPr>
          <w:ilvl w:val="0"/>
          <w:numId w:val="20"/>
        </w:numPr>
      </w:pPr>
      <w:r>
        <w:t>ФИО (строка)*</w:t>
      </w:r>
    </w:p>
    <w:p w14:paraId="5A6D83B6" w14:textId="77777777" w:rsidR="00E302D5" w:rsidRDefault="00E302D5" w:rsidP="007308D0">
      <w:pPr>
        <w:pStyle w:val="a4"/>
        <w:numPr>
          <w:ilvl w:val="0"/>
          <w:numId w:val="20"/>
        </w:numPr>
      </w:pPr>
      <w:r>
        <w:rPr>
          <w:lang w:val="en-US"/>
        </w:rPr>
        <w:lastRenderedPageBreak/>
        <w:t>Email</w:t>
      </w:r>
      <w:r>
        <w:t>*</w:t>
      </w:r>
    </w:p>
    <w:p w14:paraId="3662CDA9" w14:textId="77777777" w:rsidR="00E302D5" w:rsidRDefault="00E302D5" w:rsidP="007308D0">
      <w:pPr>
        <w:pStyle w:val="a4"/>
        <w:numPr>
          <w:ilvl w:val="0"/>
          <w:numId w:val="20"/>
        </w:numPr>
      </w:pPr>
      <w:r>
        <w:t>Телефон*</w:t>
      </w:r>
    </w:p>
    <w:p w14:paraId="07789F7E" w14:textId="77777777" w:rsidR="00E302D5" w:rsidRDefault="00E302D5" w:rsidP="007308D0">
      <w:pPr>
        <w:pStyle w:val="a4"/>
        <w:numPr>
          <w:ilvl w:val="0"/>
          <w:numId w:val="20"/>
        </w:numPr>
      </w:pPr>
      <w:r>
        <w:t>Кнопка «Отправить»</w:t>
      </w:r>
    </w:p>
    <w:p w14:paraId="398B691C" w14:textId="77777777" w:rsidR="00E302D5" w:rsidRDefault="00E302D5" w:rsidP="00E302D5">
      <w:r>
        <w:t xml:space="preserve">При отправке данных из заявки, </w:t>
      </w:r>
      <w:r w:rsidRPr="00A2692A">
        <w:rPr>
          <w:highlight w:val="yellow"/>
        </w:rPr>
        <w:t>администратор сайта получает заявку в специальном разделе панели администратора.</w:t>
      </w:r>
    </w:p>
    <w:p w14:paraId="344C23D3" w14:textId="77777777" w:rsidR="00E302D5" w:rsidRPr="009F02D4" w:rsidRDefault="00E302D5" w:rsidP="00E302D5">
      <w:r>
        <w:t xml:space="preserve">Если администратор принял заявку, для Представителя Учебного заведения создается учетная запись с соответствующими правами, пароль и подтверждение отправляется на указанный в заявке </w:t>
      </w:r>
      <w:r>
        <w:rPr>
          <w:lang w:val="en-US"/>
        </w:rPr>
        <w:t>Email</w:t>
      </w:r>
      <w:r w:rsidRPr="00FA6622">
        <w:t>.</w:t>
      </w:r>
    </w:p>
    <w:p w14:paraId="68072885" w14:textId="77777777" w:rsidR="00E302D5" w:rsidRDefault="00E302D5" w:rsidP="00E302D5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7788634" wp14:editId="65C179C4">
            <wp:extent cx="5207918" cy="7170225"/>
            <wp:effectExtent l="0" t="0" r="0" b="0"/>
            <wp:docPr id="101" name="Рисунок 101" descr="User%20Stories/Подача%20первичной%20заявки%20Учебное%20завед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er%20Stories/Подача%20первичной%20заявки%20Учебное%20заведение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419" cy="717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7278" w14:textId="77777777" w:rsidR="00E302D5" w:rsidRPr="000F3C2F" w:rsidRDefault="00E302D5" w:rsidP="00E302D5">
      <w:pPr>
        <w:pStyle w:val="a5"/>
      </w:pPr>
      <w:r>
        <w:t xml:space="preserve">Рисунок </w:t>
      </w:r>
      <w:r w:rsidR="00137C63">
        <w:fldChar w:fldCharType="begin"/>
      </w:r>
      <w:r w:rsidR="00137C63">
        <w:instrText xml:space="preserve"> SEQ Рисунок \* ARABIC </w:instrText>
      </w:r>
      <w:r w:rsidR="00137C63">
        <w:fldChar w:fldCharType="separate"/>
      </w:r>
      <w:r>
        <w:rPr>
          <w:noProof/>
        </w:rPr>
        <w:t>9</w:t>
      </w:r>
      <w:r w:rsidR="00137C63">
        <w:rPr>
          <w:noProof/>
        </w:rPr>
        <w:fldChar w:fldCharType="end"/>
      </w:r>
      <w:r>
        <w:t>. Первичная заявка Представителя Учебного заведения</w:t>
      </w:r>
    </w:p>
    <w:p w14:paraId="26F664F9" w14:textId="77777777" w:rsidR="00E302D5" w:rsidRDefault="00E302D5" w:rsidP="008B3C92">
      <w:pPr>
        <w:pStyle w:val="3"/>
        <w:numPr>
          <w:ilvl w:val="4"/>
          <w:numId w:val="38"/>
        </w:numPr>
      </w:pPr>
      <w:bookmarkStart w:id="103" w:name="_Toc505006745"/>
      <w:r>
        <w:t>Наши партнеры</w:t>
      </w:r>
      <w:bookmarkEnd w:id="103"/>
    </w:p>
    <w:p w14:paraId="558C7634" w14:textId="77777777" w:rsidR="00E302D5" w:rsidRDefault="00E302D5" w:rsidP="00E302D5">
      <w:r>
        <w:t>На странице «Наши партнеры» отображается список компаний-партнеров и кейсов, которые предоставляют партнеры:</w:t>
      </w:r>
    </w:p>
    <w:p w14:paraId="089F8941" w14:textId="77777777" w:rsidR="00E302D5" w:rsidRDefault="00E302D5" w:rsidP="007308D0">
      <w:pPr>
        <w:pStyle w:val="a4"/>
        <w:numPr>
          <w:ilvl w:val="0"/>
          <w:numId w:val="21"/>
        </w:numPr>
      </w:pPr>
      <w:r>
        <w:t>Логотип компании-партнера</w:t>
      </w:r>
    </w:p>
    <w:p w14:paraId="6B61265A" w14:textId="77777777" w:rsidR="00E302D5" w:rsidRDefault="00E302D5" w:rsidP="007308D0">
      <w:pPr>
        <w:pStyle w:val="a4"/>
        <w:numPr>
          <w:ilvl w:val="0"/>
          <w:numId w:val="21"/>
        </w:numPr>
      </w:pPr>
      <w:r>
        <w:t>Название компании-партнера</w:t>
      </w:r>
    </w:p>
    <w:p w14:paraId="09093D30" w14:textId="77777777" w:rsidR="00E302D5" w:rsidRDefault="00E302D5" w:rsidP="007308D0">
      <w:pPr>
        <w:pStyle w:val="a4"/>
        <w:numPr>
          <w:ilvl w:val="0"/>
          <w:numId w:val="21"/>
        </w:numPr>
      </w:pPr>
      <w:r>
        <w:t>Карточки кейсов компании-партнера</w:t>
      </w:r>
    </w:p>
    <w:p w14:paraId="427D22E5" w14:textId="77777777" w:rsidR="00E302D5" w:rsidRDefault="00E302D5" w:rsidP="00E302D5">
      <w:r>
        <w:lastRenderedPageBreak/>
        <w:t>При нажатии на логотип или название компании-партнера, в новой вкладке открывается официальный сайт компании</w:t>
      </w:r>
    </w:p>
    <w:p w14:paraId="55B07778" w14:textId="77777777" w:rsidR="00E302D5" w:rsidRDefault="00E302D5" w:rsidP="00E302D5">
      <w:r>
        <w:t>При нажатии на карточку кейса, открывается страница кейса.</w:t>
      </w:r>
    </w:p>
    <w:p w14:paraId="6DE40CFC" w14:textId="77777777" w:rsidR="00E302D5" w:rsidRPr="000F3C2F" w:rsidRDefault="00E302D5" w:rsidP="00E302D5">
      <w:r w:rsidRPr="00A2692A">
        <w:rPr>
          <w:highlight w:val="yellow"/>
        </w:rPr>
        <w:t>Раздел заполняется администратором с помощью панели администратора.</w:t>
      </w:r>
    </w:p>
    <w:p w14:paraId="60D309F2" w14:textId="77777777" w:rsidR="00E302D5" w:rsidRDefault="00E302D5" w:rsidP="008B3C92">
      <w:pPr>
        <w:pStyle w:val="3"/>
        <w:numPr>
          <w:ilvl w:val="4"/>
          <w:numId w:val="38"/>
        </w:numPr>
      </w:pPr>
      <w:bookmarkStart w:id="104" w:name="_Toc505006746"/>
      <w:r>
        <w:t>Результаты</w:t>
      </w:r>
      <w:bookmarkEnd w:id="104"/>
    </w:p>
    <w:p w14:paraId="1B31600F" w14:textId="77777777" w:rsidR="00E302D5" w:rsidRDefault="00E302D5" w:rsidP="00E302D5">
      <w:r>
        <w:t>Раздел содержит справочно-информационные материалы о конкурсах прошлых лет, включающие в себя:</w:t>
      </w:r>
    </w:p>
    <w:p w14:paraId="503EDC71" w14:textId="77777777" w:rsidR="00E302D5" w:rsidRDefault="00E302D5" w:rsidP="007308D0">
      <w:pPr>
        <w:pStyle w:val="a4"/>
        <w:numPr>
          <w:ilvl w:val="0"/>
          <w:numId w:val="22"/>
        </w:numPr>
      </w:pPr>
      <w:r>
        <w:t>Список школ</w:t>
      </w:r>
    </w:p>
    <w:p w14:paraId="169BAF59" w14:textId="77777777" w:rsidR="00E302D5" w:rsidRDefault="00E302D5" w:rsidP="007308D0">
      <w:pPr>
        <w:pStyle w:val="a4"/>
        <w:numPr>
          <w:ilvl w:val="0"/>
          <w:numId w:val="22"/>
        </w:numPr>
      </w:pPr>
      <w:r>
        <w:t>Список компаний</w:t>
      </w:r>
    </w:p>
    <w:p w14:paraId="6DA2AA11" w14:textId="77777777" w:rsidR="00E302D5" w:rsidRDefault="00E302D5" w:rsidP="007308D0">
      <w:pPr>
        <w:pStyle w:val="a4"/>
        <w:numPr>
          <w:ilvl w:val="0"/>
          <w:numId w:val="22"/>
        </w:numPr>
      </w:pPr>
      <w:r>
        <w:t>Количество кейсов (общее)</w:t>
      </w:r>
    </w:p>
    <w:p w14:paraId="14634BFC" w14:textId="77777777" w:rsidR="00E302D5" w:rsidRDefault="00E302D5" w:rsidP="007308D0">
      <w:pPr>
        <w:pStyle w:val="a4"/>
        <w:numPr>
          <w:ilvl w:val="0"/>
          <w:numId w:val="22"/>
        </w:numPr>
      </w:pPr>
      <w:r>
        <w:t>Количество задействованных учащихся</w:t>
      </w:r>
    </w:p>
    <w:p w14:paraId="4066B520" w14:textId="77777777" w:rsidR="00E302D5" w:rsidRDefault="00E302D5" w:rsidP="007308D0">
      <w:pPr>
        <w:pStyle w:val="a4"/>
        <w:numPr>
          <w:ilvl w:val="0"/>
          <w:numId w:val="22"/>
        </w:numPr>
      </w:pPr>
      <w:r>
        <w:t>Файл итогового протокола</w:t>
      </w:r>
    </w:p>
    <w:p w14:paraId="3F3F5767" w14:textId="77777777" w:rsidR="00E302D5" w:rsidRDefault="00E302D5" w:rsidP="007308D0">
      <w:pPr>
        <w:pStyle w:val="a4"/>
        <w:numPr>
          <w:ilvl w:val="0"/>
          <w:numId w:val="22"/>
        </w:numPr>
      </w:pPr>
      <w:r>
        <w:t>География городов (по аналогии с главной страницей)</w:t>
      </w:r>
    </w:p>
    <w:p w14:paraId="7C08EEE5" w14:textId="77777777" w:rsidR="00E302D5" w:rsidRDefault="00E302D5" w:rsidP="00E302D5">
      <w:r>
        <w:t>В разделе есть возможность переключать сезоны конкурса (ШРД 2014/2015, ШРД 2015/2016 и т.д.). При переключении сезона, отображаются результаты за выбранный сезон. Информация статичная и отображается автоматически на основании данных предыдущих лет.</w:t>
      </w:r>
    </w:p>
    <w:p w14:paraId="7DC1B748" w14:textId="77777777" w:rsidR="00E302D5" w:rsidRDefault="00E302D5" w:rsidP="00E302D5">
      <w:pPr>
        <w:rPr>
          <w:ins w:id="105" w:author="Admin" w:date="2018-02-12T01:44:00Z"/>
        </w:rPr>
      </w:pPr>
      <w:r>
        <w:t>По умолчанию открывается страница текущего сезона. На странице текущего сезона отображается информация на текущий момент, которая обновляется каждые сутки. В итоге, по окончанию сезона сформируется страница итогов сезона.</w:t>
      </w:r>
    </w:p>
    <w:p w14:paraId="0BA13B2C" w14:textId="77777777" w:rsidR="009870D0" w:rsidRPr="009870D0" w:rsidRDefault="009870D0" w:rsidP="00E302D5">
      <w:ins w:id="106" w:author="Admin" w:date="2018-02-12T01:44:00Z">
        <w:r>
          <w:t xml:space="preserve">Доступ к финальным работам команд (отчет </w:t>
        </w:r>
      </w:ins>
      <w:ins w:id="107" w:author="Admin" w:date="2018-02-12T01:46:00Z">
        <w:r>
          <w:rPr>
            <w:lang w:val="en-US"/>
          </w:rPr>
          <w:t>Word</w:t>
        </w:r>
        <w:r>
          <w:t xml:space="preserve">, презентация </w:t>
        </w:r>
        <w:r>
          <w:rPr>
            <w:lang w:val="en-US"/>
          </w:rPr>
          <w:t>power</w:t>
        </w:r>
        <w:r w:rsidRPr="009870D0">
          <w:rPr>
            <w:rPrChange w:id="108" w:author="Admin" w:date="2018-02-12T01:46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Point</w:t>
        </w:r>
        <w:r>
          <w:t xml:space="preserve">, ссылка на видео на </w:t>
        </w:r>
        <w:r>
          <w:rPr>
            <w:lang w:val="en-US"/>
          </w:rPr>
          <w:t>Youtube</w:t>
        </w:r>
        <w:r>
          <w:t>)</w:t>
        </w:r>
        <w:r w:rsidR="00AE0182">
          <w:t>?</w:t>
        </w:r>
      </w:ins>
    </w:p>
    <w:p w14:paraId="4367BDC2" w14:textId="77777777" w:rsidR="00E302D5" w:rsidRDefault="00E302D5" w:rsidP="008B3C92">
      <w:pPr>
        <w:pStyle w:val="3"/>
        <w:numPr>
          <w:ilvl w:val="4"/>
          <w:numId w:val="38"/>
        </w:numPr>
      </w:pPr>
      <w:bookmarkStart w:id="109" w:name="_Toc505006747"/>
      <w:r>
        <w:t>Контакты</w:t>
      </w:r>
      <w:bookmarkEnd w:id="109"/>
    </w:p>
    <w:p w14:paraId="7DE78CD8" w14:textId="77777777" w:rsidR="00E302D5" w:rsidRPr="00253611" w:rsidRDefault="00E302D5" w:rsidP="00E302D5">
      <w:r>
        <w:t xml:space="preserve">На странице контакты отображается статичная информация о способах связи с организаторами (телефон, </w:t>
      </w:r>
      <w:r>
        <w:rPr>
          <w:lang w:val="en-US"/>
        </w:rPr>
        <w:t>email</w:t>
      </w:r>
      <w:r w:rsidRPr="00253611">
        <w:t>), а также форма обратной связи:</w:t>
      </w:r>
    </w:p>
    <w:p w14:paraId="371344B6" w14:textId="77777777" w:rsidR="00E302D5" w:rsidRDefault="00E302D5" w:rsidP="007308D0">
      <w:pPr>
        <w:pStyle w:val="a4"/>
        <w:numPr>
          <w:ilvl w:val="0"/>
          <w:numId w:val="23"/>
        </w:numPr>
      </w:pPr>
      <w:r>
        <w:t>ФИО (строка)*</w:t>
      </w:r>
    </w:p>
    <w:p w14:paraId="793FD8E6" w14:textId="77777777" w:rsidR="00E302D5" w:rsidRDefault="00E302D5" w:rsidP="007308D0">
      <w:pPr>
        <w:pStyle w:val="a4"/>
        <w:numPr>
          <w:ilvl w:val="0"/>
          <w:numId w:val="23"/>
        </w:numPr>
      </w:pPr>
      <w:r>
        <w:t>Телефон</w:t>
      </w:r>
    </w:p>
    <w:p w14:paraId="2170E724" w14:textId="77777777" w:rsidR="00E302D5" w:rsidRPr="00253611" w:rsidRDefault="00E302D5" w:rsidP="007308D0">
      <w:pPr>
        <w:pStyle w:val="a4"/>
        <w:numPr>
          <w:ilvl w:val="0"/>
          <w:numId w:val="23"/>
        </w:numPr>
      </w:pPr>
      <w:r>
        <w:rPr>
          <w:lang w:val="en-US"/>
        </w:rPr>
        <w:t>Email*</w:t>
      </w:r>
    </w:p>
    <w:p w14:paraId="03602606" w14:textId="77777777" w:rsidR="00E302D5" w:rsidRDefault="00E302D5" w:rsidP="007308D0">
      <w:pPr>
        <w:pStyle w:val="a4"/>
        <w:numPr>
          <w:ilvl w:val="0"/>
          <w:numId w:val="23"/>
        </w:numPr>
      </w:pPr>
      <w:r>
        <w:t>Текст сообщения (текст)*</w:t>
      </w:r>
    </w:p>
    <w:p w14:paraId="1A9F74C5" w14:textId="77777777" w:rsidR="00E302D5" w:rsidRDefault="00E302D5" w:rsidP="007308D0">
      <w:pPr>
        <w:pStyle w:val="a4"/>
        <w:numPr>
          <w:ilvl w:val="0"/>
          <w:numId w:val="23"/>
        </w:numPr>
      </w:pPr>
      <w:r>
        <w:t>Кнопка «Отправить»</w:t>
      </w:r>
    </w:p>
    <w:p w14:paraId="724F7311" w14:textId="77777777" w:rsidR="00E302D5" w:rsidRDefault="00E302D5" w:rsidP="00E302D5">
      <w:r>
        <w:t xml:space="preserve">При отправке обращения с помощью формы обратной связи, </w:t>
      </w:r>
      <w:r w:rsidRPr="00A2692A">
        <w:rPr>
          <w:highlight w:val="yellow"/>
        </w:rPr>
        <w:t>обращение отображается в панели администратора в специальном разделе.</w:t>
      </w:r>
    </w:p>
    <w:p w14:paraId="6CFE5AA5" w14:textId="77777777" w:rsidR="00E302D5" w:rsidRPr="00A71C00" w:rsidRDefault="00E302D5" w:rsidP="00E302D5">
      <w:r w:rsidRPr="00A2692A">
        <w:rPr>
          <w:highlight w:val="yellow"/>
        </w:rPr>
        <w:t>Информацию о способах связи с организаторами вносит администратор с помощью панели администратора.</w:t>
      </w:r>
    </w:p>
    <w:p w14:paraId="74E8555D" w14:textId="77777777" w:rsidR="00E302D5" w:rsidRDefault="00E302D5" w:rsidP="008B3C92">
      <w:pPr>
        <w:pStyle w:val="3"/>
        <w:numPr>
          <w:ilvl w:val="4"/>
          <w:numId w:val="38"/>
        </w:numPr>
      </w:pPr>
      <w:bookmarkStart w:id="110" w:name="_Toc505006748"/>
      <w:r>
        <w:t>Личный кабинет</w:t>
      </w:r>
      <w:bookmarkEnd w:id="110"/>
    </w:p>
    <w:p w14:paraId="101FC082" w14:textId="77777777" w:rsidR="00E302D5" w:rsidRDefault="00E302D5" w:rsidP="00E302D5">
      <w:r>
        <w:t xml:space="preserve">Личный кабинет пользователя представляет собой рабочее пространство, имеющее навигацию по разделам Личного кабинета и блок с контентом </w:t>
      </w:r>
      <w:r>
        <w:lastRenderedPageBreak/>
        <w:t>выбранного пункта навигации. Разделы личного кабинета персонализированы и относятся к определенным группам пользователей (см рис.2-6).</w:t>
      </w:r>
    </w:p>
    <w:p w14:paraId="2D28E81C" w14:textId="77777777" w:rsidR="00E302D5" w:rsidRDefault="00E302D5" w:rsidP="007308D0">
      <w:pPr>
        <w:pStyle w:val="4"/>
      </w:pPr>
      <w:r>
        <w:t>Регистрация</w:t>
      </w:r>
    </w:p>
    <w:p w14:paraId="155D4C72" w14:textId="77777777" w:rsidR="00E302D5" w:rsidRDefault="00E302D5" w:rsidP="00E302D5">
      <w:r>
        <w:t>Регистрация доступна всем посетителям сайта. При регистрации заполняется следующая форма:</w:t>
      </w:r>
    </w:p>
    <w:p w14:paraId="374A75D3" w14:textId="77777777" w:rsidR="00E302D5" w:rsidRDefault="00E302D5" w:rsidP="007308D0">
      <w:pPr>
        <w:pStyle w:val="a4"/>
        <w:numPr>
          <w:ilvl w:val="0"/>
          <w:numId w:val="37"/>
        </w:numPr>
      </w:pPr>
      <w:r>
        <w:t>ФИО*</w:t>
      </w:r>
    </w:p>
    <w:p w14:paraId="3E96F346" w14:textId="77777777" w:rsidR="00E302D5" w:rsidRDefault="00E302D5" w:rsidP="007308D0">
      <w:pPr>
        <w:pStyle w:val="a4"/>
        <w:numPr>
          <w:ilvl w:val="0"/>
          <w:numId w:val="37"/>
        </w:numPr>
      </w:pPr>
      <w:r>
        <w:t>Город*</w:t>
      </w:r>
    </w:p>
    <w:p w14:paraId="3FFF932E" w14:textId="77777777" w:rsidR="00E302D5" w:rsidRDefault="00E302D5" w:rsidP="007308D0">
      <w:pPr>
        <w:pStyle w:val="a4"/>
        <w:numPr>
          <w:ilvl w:val="0"/>
          <w:numId w:val="37"/>
        </w:numPr>
      </w:pPr>
      <w:r>
        <w:t>Учебное заведение (выбор из списка участвующих в конкурсе учебных заведений с возможностью поиска по названию. Для удобства, при выборе города, в списке отображаются только Учебные заведения указанного города)*</w:t>
      </w:r>
    </w:p>
    <w:p w14:paraId="4ABE21E1" w14:textId="77777777" w:rsidR="00E302D5" w:rsidRPr="00E0631D" w:rsidRDefault="00E302D5" w:rsidP="007308D0">
      <w:pPr>
        <w:pStyle w:val="a4"/>
        <w:numPr>
          <w:ilvl w:val="0"/>
          <w:numId w:val="37"/>
        </w:numPr>
      </w:pPr>
      <w:r>
        <w:rPr>
          <w:lang w:val="en-US"/>
        </w:rPr>
        <w:t>Email*</w:t>
      </w:r>
    </w:p>
    <w:p w14:paraId="7B268A3A" w14:textId="77777777" w:rsidR="00E302D5" w:rsidRDefault="00E302D5" w:rsidP="007308D0">
      <w:pPr>
        <w:pStyle w:val="a4"/>
        <w:numPr>
          <w:ilvl w:val="0"/>
          <w:numId w:val="37"/>
        </w:numPr>
      </w:pPr>
      <w:r>
        <w:t>Пароль*</w:t>
      </w:r>
    </w:p>
    <w:p w14:paraId="1091DCF1" w14:textId="77777777" w:rsidR="00E302D5" w:rsidRDefault="00E302D5" w:rsidP="007308D0">
      <w:pPr>
        <w:pStyle w:val="a4"/>
        <w:numPr>
          <w:ilvl w:val="0"/>
          <w:numId w:val="37"/>
        </w:numPr>
      </w:pPr>
      <w:r>
        <w:t>Подтверждение пароля*</w:t>
      </w:r>
    </w:p>
    <w:p w14:paraId="46D5C56B" w14:textId="77777777" w:rsidR="00E302D5" w:rsidRDefault="00E302D5" w:rsidP="007308D0">
      <w:pPr>
        <w:pStyle w:val="a4"/>
        <w:numPr>
          <w:ilvl w:val="0"/>
          <w:numId w:val="37"/>
        </w:numPr>
      </w:pPr>
      <w:r>
        <w:t>Согласие на обработку персональных данных (радиобокс)*</w:t>
      </w:r>
    </w:p>
    <w:p w14:paraId="120378BC" w14:textId="77777777" w:rsidR="00E302D5" w:rsidRDefault="00E302D5" w:rsidP="007308D0">
      <w:pPr>
        <w:pStyle w:val="a4"/>
        <w:numPr>
          <w:ilvl w:val="0"/>
          <w:numId w:val="37"/>
        </w:numPr>
      </w:pPr>
      <w:r>
        <w:t>Кнопка «Зарегистрироваться»*</w:t>
      </w:r>
    </w:p>
    <w:p w14:paraId="2A3B7620" w14:textId="77777777" w:rsidR="00E302D5" w:rsidRDefault="00E302D5" w:rsidP="00E302D5">
      <w:r>
        <w:t xml:space="preserve">При успешной регистрации, пользователю на указанный </w:t>
      </w:r>
      <w:r>
        <w:rPr>
          <w:lang w:val="en-US"/>
        </w:rPr>
        <w:t>email</w:t>
      </w:r>
      <w:r w:rsidRPr="00E0631D">
        <w:t xml:space="preserve"> </w:t>
      </w:r>
      <w:r>
        <w:t>отправляется письмо с ссылкой активации аккаунта. После активации аккаунта, аккаунту присваивается роль «Пользователь».</w:t>
      </w:r>
    </w:p>
    <w:p w14:paraId="462F7B72" w14:textId="77777777" w:rsidR="00E302D5" w:rsidRDefault="00E302D5" w:rsidP="00E302D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693E3A" wp14:editId="428511BC">
            <wp:extent cx="3291388" cy="4541325"/>
            <wp:effectExtent l="0" t="0" r="10795" b="5715"/>
            <wp:docPr id="54" name="Рисунок 54" descr="User%20Stories/Регистрация%20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%20Stories/Регистрация%20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597" cy="458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ABBE" w14:textId="77777777" w:rsidR="00E302D5" w:rsidRDefault="00E302D5" w:rsidP="00E302D5">
      <w:pPr>
        <w:pStyle w:val="a5"/>
        <w:jc w:val="left"/>
      </w:pPr>
      <w:r>
        <w:t xml:space="preserve">Рисунок </w:t>
      </w:r>
      <w:r w:rsidR="00137C63">
        <w:fldChar w:fldCharType="begin"/>
      </w:r>
      <w:r w:rsidR="00137C63">
        <w:instrText xml:space="preserve"> SEQ Рисунок \* ARABIC </w:instrText>
      </w:r>
      <w:r w:rsidR="00137C63">
        <w:fldChar w:fldCharType="separate"/>
      </w:r>
      <w:r>
        <w:rPr>
          <w:noProof/>
        </w:rPr>
        <w:t>10</w:t>
      </w:r>
      <w:r w:rsidR="00137C63">
        <w:rPr>
          <w:noProof/>
        </w:rPr>
        <w:fldChar w:fldCharType="end"/>
      </w:r>
      <w:r>
        <w:t xml:space="preserve">. </w:t>
      </w:r>
      <w:r w:rsidRPr="00661940">
        <w:t>Регистрация пользователя</w:t>
      </w:r>
    </w:p>
    <w:p w14:paraId="568C5E01" w14:textId="77777777" w:rsidR="00E302D5" w:rsidRDefault="00E302D5" w:rsidP="007308D0">
      <w:pPr>
        <w:pStyle w:val="4"/>
      </w:pPr>
      <w:r>
        <w:t>Вход в личный кабинет</w:t>
      </w:r>
    </w:p>
    <w:p w14:paraId="61FF3F3A" w14:textId="77777777" w:rsidR="00E302D5" w:rsidRDefault="00E302D5" w:rsidP="00E302D5">
      <w:r>
        <w:t>Вход в личный кабинет должен осуществляться с помощью формы входа, состоящей из следующих полей:</w:t>
      </w:r>
    </w:p>
    <w:p w14:paraId="18297F5F" w14:textId="77777777" w:rsidR="00E302D5" w:rsidRDefault="00E302D5" w:rsidP="007308D0">
      <w:pPr>
        <w:pStyle w:val="a4"/>
        <w:numPr>
          <w:ilvl w:val="0"/>
          <w:numId w:val="24"/>
        </w:numPr>
        <w:ind w:left="709"/>
      </w:pPr>
      <w:r>
        <w:rPr>
          <w:lang w:val="en-US"/>
        </w:rPr>
        <w:t>Email</w:t>
      </w:r>
      <w:r>
        <w:t>*</w:t>
      </w:r>
    </w:p>
    <w:p w14:paraId="0B081730" w14:textId="77777777" w:rsidR="00E302D5" w:rsidRDefault="00E302D5" w:rsidP="007308D0">
      <w:pPr>
        <w:pStyle w:val="a4"/>
        <w:numPr>
          <w:ilvl w:val="0"/>
          <w:numId w:val="24"/>
        </w:numPr>
        <w:ind w:left="709"/>
      </w:pPr>
      <w:r>
        <w:t>Пароль*</w:t>
      </w:r>
    </w:p>
    <w:p w14:paraId="506E3E57" w14:textId="77777777" w:rsidR="00E302D5" w:rsidRDefault="00E302D5" w:rsidP="007308D0">
      <w:pPr>
        <w:pStyle w:val="a4"/>
        <w:numPr>
          <w:ilvl w:val="0"/>
          <w:numId w:val="24"/>
        </w:numPr>
        <w:ind w:left="709"/>
      </w:pPr>
      <w:r>
        <w:t>Кнопка «Войти»</w:t>
      </w:r>
    </w:p>
    <w:p w14:paraId="305A6866" w14:textId="77777777" w:rsidR="00E302D5" w:rsidRDefault="00E302D5" w:rsidP="00E302D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062AE6" wp14:editId="35A8659D">
            <wp:extent cx="3776297" cy="3855525"/>
            <wp:effectExtent l="0" t="0" r="8890" b="5715"/>
            <wp:docPr id="71" name="Рисунок 71" descr="User%20Stories/Вход%20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%20Stories/Вход%20U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980" cy="388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3CDE6" w14:textId="77777777" w:rsidR="00E302D5" w:rsidRPr="005361B1" w:rsidRDefault="00E302D5" w:rsidP="00E302D5">
      <w:pPr>
        <w:pStyle w:val="a5"/>
        <w:jc w:val="left"/>
      </w:pPr>
      <w:r>
        <w:t xml:space="preserve">Рисунок </w:t>
      </w:r>
      <w:r w:rsidR="00137C63">
        <w:fldChar w:fldCharType="begin"/>
      </w:r>
      <w:r w:rsidR="00137C63">
        <w:instrText xml:space="preserve"> SEQ Рисунок \* ARABIC </w:instrText>
      </w:r>
      <w:r w:rsidR="00137C63">
        <w:fldChar w:fldCharType="separate"/>
      </w:r>
      <w:r>
        <w:rPr>
          <w:noProof/>
        </w:rPr>
        <w:t>11</w:t>
      </w:r>
      <w:r w:rsidR="00137C63">
        <w:rPr>
          <w:noProof/>
        </w:rPr>
        <w:fldChar w:fldCharType="end"/>
      </w:r>
      <w:r>
        <w:t xml:space="preserve">. </w:t>
      </w:r>
      <w:r w:rsidRPr="002D2911">
        <w:t>Вход в личный кабинет</w:t>
      </w:r>
    </w:p>
    <w:p w14:paraId="6ADEB6E9" w14:textId="77777777" w:rsidR="00E302D5" w:rsidRDefault="00E302D5" w:rsidP="00E302D5">
      <w:r>
        <w:t xml:space="preserve">Процедура восстановления пароля должна производиться с помощью отправки ссылки для восстановления пароля на </w:t>
      </w:r>
      <w:r>
        <w:rPr>
          <w:lang w:val="en-US"/>
        </w:rPr>
        <w:t>email</w:t>
      </w:r>
      <w:r w:rsidRPr="00A73251">
        <w:t xml:space="preserve">, </w:t>
      </w:r>
      <w:r>
        <w:t>указанный в форме восстановления пароля.</w:t>
      </w:r>
    </w:p>
    <w:p w14:paraId="7D1BF7FC" w14:textId="77777777" w:rsidR="00E302D5" w:rsidRDefault="00E302D5" w:rsidP="00E302D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4F0A62" wp14:editId="2B4E1CFB">
            <wp:extent cx="3608960" cy="7398825"/>
            <wp:effectExtent l="0" t="0" r="0" b="0"/>
            <wp:docPr id="72" name="Рисунок 72" descr="User%20Stories/Восстановление%20пароля%20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r%20Stories/Восстановление%20пароля%20U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69" cy="74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7BC1" w14:textId="77777777" w:rsidR="00E302D5" w:rsidRDefault="00E302D5" w:rsidP="00E302D5">
      <w:pPr>
        <w:pStyle w:val="a5"/>
        <w:jc w:val="left"/>
      </w:pPr>
      <w:r>
        <w:t xml:space="preserve">Рисунок </w:t>
      </w:r>
      <w:r w:rsidR="00137C63">
        <w:fldChar w:fldCharType="begin"/>
      </w:r>
      <w:r w:rsidR="00137C63">
        <w:instrText xml:space="preserve"> SEQ Рисунок \* ARABIC </w:instrText>
      </w:r>
      <w:r w:rsidR="00137C63">
        <w:fldChar w:fldCharType="separate"/>
      </w:r>
      <w:r>
        <w:rPr>
          <w:noProof/>
        </w:rPr>
        <w:t>12</w:t>
      </w:r>
      <w:r w:rsidR="00137C63">
        <w:rPr>
          <w:noProof/>
        </w:rPr>
        <w:fldChar w:fldCharType="end"/>
      </w:r>
      <w:r>
        <w:t xml:space="preserve">. </w:t>
      </w:r>
      <w:r w:rsidRPr="00650620">
        <w:t>Восстановление пароля</w:t>
      </w:r>
    </w:p>
    <w:p w14:paraId="2E6962AC" w14:textId="77777777" w:rsidR="00E302D5" w:rsidRDefault="00E302D5" w:rsidP="00E302D5">
      <w:r>
        <w:t>При успешном входе в систему должна открываться главная страница Личного кабинета пользователя – Календарь событий.</w:t>
      </w:r>
    </w:p>
    <w:p w14:paraId="1BFB25DF" w14:textId="77777777" w:rsidR="00E302D5" w:rsidRDefault="00E302D5" w:rsidP="007308D0">
      <w:pPr>
        <w:pStyle w:val="4"/>
      </w:pPr>
      <w:r>
        <w:t>Профиль пользователя</w:t>
      </w:r>
    </w:p>
    <w:p w14:paraId="0CE89722" w14:textId="77777777" w:rsidR="00E302D5" w:rsidRDefault="00E302D5" w:rsidP="00E302D5">
      <w:r>
        <w:t xml:space="preserve">На странице профиля пользователя отображается информация о пользователе, заполняемая при создании учетной записи (отправке заявки на </w:t>
      </w:r>
      <w:r>
        <w:lastRenderedPageBreak/>
        <w:t xml:space="preserve">регистрацию), при этом, пользователь имеет возможность редактирования личных данных, за исключением регистрационного </w:t>
      </w:r>
      <w:r>
        <w:rPr>
          <w:lang w:val="en-US"/>
        </w:rPr>
        <w:t>email</w:t>
      </w:r>
      <w:r w:rsidRPr="00EB11FA">
        <w:t>.</w:t>
      </w:r>
    </w:p>
    <w:p w14:paraId="51FAB2E4" w14:textId="77777777" w:rsidR="00E302D5" w:rsidRDefault="00E302D5" w:rsidP="00E302D5">
      <w:r>
        <w:t>Информация о пользователе, выводимая на странице профиля отображена в таблице 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E302D5" w14:paraId="46228E63" w14:textId="77777777" w:rsidTr="00581293">
        <w:tc>
          <w:tcPr>
            <w:tcW w:w="4669" w:type="dxa"/>
          </w:tcPr>
          <w:p w14:paraId="19ADAFDE" w14:textId="77777777" w:rsidR="00E302D5" w:rsidRPr="00DC0824" w:rsidRDefault="00E302D5" w:rsidP="00581293">
            <w:pPr>
              <w:jc w:val="center"/>
              <w:rPr>
                <w:b/>
              </w:rPr>
            </w:pPr>
            <w:r w:rsidRPr="00DC0824">
              <w:rPr>
                <w:b/>
              </w:rPr>
              <w:t>Тип пользователя</w:t>
            </w:r>
          </w:p>
        </w:tc>
        <w:tc>
          <w:tcPr>
            <w:tcW w:w="4670" w:type="dxa"/>
          </w:tcPr>
          <w:p w14:paraId="3740A5B9" w14:textId="77777777" w:rsidR="00E302D5" w:rsidRPr="00DC0824" w:rsidRDefault="00E302D5" w:rsidP="00581293">
            <w:pPr>
              <w:jc w:val="center"/>
              <w:rPr>
                <w:b/>
              </w:rPr>
            </w:pPr>
            <w:r w:rsidRPr="00DC0824">
              <w:rPr>
                <w:b/>
              </w:rPr>
              <w:t>Информация в профиле</w:t>
            </w:r>
          </w:p>
        </w:tc>
      </w:tr>
      <w:tr w:rsidR="00E302D5" w14:paraId="29F7EDDB" w14:textId="77777777" w:rsidTr="00581293">
        <w:trPr>
          <w:trHeight w:val="520"/>
        </w:trPr>
        <w:tc>
          <w:tcPr>
            <w:tcW w:w="4669" w:type="dxa"/>
          </w:tcPr>
          <w:p w14:paraId="36BD402F" w14:textId="77777777" w:rsidR="00E302D5" w:rsidRDefault="00E302D5" w:rsidP="00581293">
            <w:r>
              <w:t>Пользователь</w:t>
            </w:r>
          </w:p>
        </w:tc>
        <w:tc>
          <w:tcPr>
            <w:tcW w:w="4670" w:type="dxa"/>
          </w:tcPr>
          <w:p w14:paraId="15542B36" w14:textId="77777777" w:rsidR="00E302D5" w:rsidRDefault="00E302D5" w:rsidP="007308D0">
            <w:pPr>
              <w:pStyle w:val="a4"/>
              <w:numPr>
                <w:ilvl w:val="0"/>
                <w:numId w:val="25"/>
              </w:numPr>
            </w:pPr>
            <w:r>
              <w:t>ФИО</w:t>
            </w:r>
          </w:p>
          <w:p w14:paraId="590A6BD1" w14:textId="77777777" w:rsidR="00E302D5" w:rsidRPr="001C1A47" w:rsidRDefault="00E302D5" w:rsidP="007308D0">
            <w:pPr>
              <w:pStyle w:val="a4"/>
              <w:numPr>
                <w:ilvl w:val="0"/>
                <w:numId w:val="25"/>
              </w:numPr>
            </w:pPr>
            <w:r>
              <w:rPr>
                <w:lang w:val="en-US"/>
              </w:rPr>
              <w:t>Email</w:t>
            </w:r>
          </w:p>
          <w:p w14:paraId="7FD7096A" w14:textId="77777777" w:rsidR="00E302D5" w:rsidRDefault="00E302D5" w:rsidP="007308D0">
            <w:pPr>
              <w:pStyle w:val="a4"/>
              <w:numPr>
                <w:ilvl w:val="0"/>
                <w:numId w:val="25"/>
              </w:numPr>
            </w:pPr>
            <w:r>
              <w:t>Телефон</w:t>
            </w:r>
          </w:p>
          <w:p w14:paraId="77911533" w14:textId="77777777" w:rsidR="00E302D5" w:rsidRDefault="00E302D5" w:rsidP="007308D0">
            <w:pPr>
              <w:pStyle w:val="a4"/>
              <w:numPr>
                <w:ilvl w:val="0"/>
                <w:numId w:val="25"/>
              </w:numPr>
            </w:pPr>
            <w:r>
              <w:t>Город</w:t>
            </w:r>
          </w:p>
          <w:p w14:paraId="13E742BC" w14:textId="77777777" w:rsidR="00E302D5" w:rsidRDefault="00E302D5" w:rsidP="007308D0">
            <w:pPr>
              <w:pStyle w:val="a4"/>
              <w:numPr>
                <w:ilvl w:val="0"/>
                <w:numId w:val="25"/>
              </w:numPr>
            </w:pPr>
            <w:r>
              <w:t>Учебное заведение</w:t>
            </w:r>
          </w:p>
        </w:tc>
      </w:tr>
      <w:tr w:rsidR="00E302D5" w14:paraId="23C05BC5" w14:textId="77777777" w:rsidTr="00581293">
        <w:trPr>
          <w:trHeight w:val="520"/>
        </w:trPr>
        <w:tc>
          <w:tcPr>
            <w:tcW w:w="4669" w:type="dxa"/>
          </w:tcPr>
          <w:p w14:paraId="276CAFF2" w14:textId="77777777" w:rsidR="00E302D5" w:rsidRDefault="00E302D5" w:rsidP="00581293">
            <w:r>
              <w:t>Участник</w:t>
            </w:r>
          </w:p>
        </w:tc>
        <w:tc>
          <w:tcPr>
            <w:tcW w:w="4670" w:type="dxa"/>
          </w:tcPr>
          <w:p w14:paraId="0FA69209" w14:textId="77777777" w:rsidR="00E302D5" w:rsidRDefault="00E302D5" w:rsidP="007308D0">
            <w:pPr>
              <w:pStyle w:val="a4"/>
              <w:numPr>
                <w:ilvl w:val="0"/>
                <w:numId w:val="25"/>
              </w:numPr>
            </w:pPr>
            <w:r>
              <w:t>ФИО</w:t>
            </w:r>
          </w:p>
          <w:p w14:paraId="043D22D0" w14:textId="77777777" w:rsidR="00E302D5" w:rsidRPr="00DC0824" w:rsidRDefault="00E302D5" w:rsidP="007308D0">
            <w:pPr>
              <w:pStyle w:val="a4"/>
              <w:numPr>
                <w:ilvl w:val="0"/>
                <w:numId w:val="25"/>
              </w:numPr>
            </w:pPr>
            <w:r>
              <w:rPr>
                <w:lang w:val="en-US"/>
              </w:rPr>
              <w:t>Email</w:t>
            </w:r>
          </w:p>
          <w:p w14:paraId="386D3A3D" w14:textId="77777777" w:rsidR="00E302D5" w:rsidRPr="001C1A47" w:rsidRDefault="00E302D5" w:rsidP="007308D0">
            <w:pPr>
              <w:pStyle w:val="a4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1C1A47">
              <w:rPr>
                <w:color w:val="000000" w:themeColor="text1"/>
              </w:rPr>
              <w:t>Телефон</w:t>
            </w:r>
          </w:p>
          <w:p w14:paraId="5160043C" w14:textId="77777777" w:rsidR="00E302D5" w:rsidRPr="001C1A47" w:rsidRDefault="00E302D5" w:rsidP="007308D0">
            <w:pPr>
              <w:pStyle w:val="a4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1C1A47">
              <w:rPr>
                <w:color w:val="000000" w:themeColor="text1"/>
              </w:rPr>
              <w:t>Город</w:t>
            </w:r>
          </w:p>
          <w:p w14:paraId="6B8F55F9" w14:textId="77777777" w:rsidR="00E302D5" w:rsidRPr="001C1A47" w:rsidRDefault="00E302D5" w:rsidP="007308D0">
            <w:pPr>
              <w:pStyle w:val="a4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1C1A47">
              <w:rPr>
                <w:color w:val="000000" w:themeColor="text1"/>
              </w:rPr>
              <w:t>Учебное заведение</w:t>
            </w:r>
          </w:p>
          <w:p w14:paraId="74E22C09" w14:textId="77777777" w:rsidR="00E302D5" w:rsidRDefault="00E302D5" w:rsidP="007308D0">
            <w:pPr>
              <w:pStyle w:val="a4"/>
              <w:numPr>
                <w:ilvl w:val="0"/>
                <w:numId w:val="25"/>
              </w:numPr>
            </w:pPr>
            <w:r w:rsidRPr="001C1A47">
              <w:rPr>
                <w:color w:val="000000" w:themeColor="text1"/>
              </w:rPr>
              <w:t>Класс</w:t>
            </w:r>
            <w:ins w:id="111" w:author="Admin" w:date="2018-02-12T01:49:00Z">
              <w:r w:rsidR="00AE0182">
                <w:rPr>
                  <w:color w:val="000000" w:themeColor="text1"/>
                </w:rPr>
                <w:t>/курс</w:t>
              </w:r>
            </w:ins>
          </w:p>
        </w:tc>
      </w:tr>
      <w:tr w:rsidR="00E302D5" w14:paraId="59BAB189" w14:textId="77777777" w:rsidTr="00581293">
        <w:tc>
          <w:tcPr>
            <w:tcW w:w="4669" w:type="dxa"/>
          </w:tcPr>
          <w:p w14:paraId="258D49D8" w14:textId="77777777" w:rsidR="00E302D5" w:rsidRDefault="00E302D5" w:rsidP="00581293">
            <w:r>
              <w:t>Куратор</w:t>
            </w:r>
          </w:p>
        </w:tc>
        <w:tc>
          <w:tcPr>
            <w:tcW w:w="4670" w:type="dxa"/>
          </w:tcPr>
          <w:p w14:paraId="38569C91" w14:textId="77777777" w:rsidR="00E302D5" w:rsidRDefault="00E302D5" w:rsidP="007308D0">
            <w:pPr>
              <w:pStyle w:val="a4"/>
              <w:numPr>
                <w:ilvl w:val="0"/>
                <w:numId w:val="26"/>
              </w:numPr>
              <w:rPr>
                <w:ins w:id="112" w:author="Admin" w:date="2018-02-12T01:48:00Z"/>
              </w:rPr>
            </w:pPr>
            <w:r>
              <w:t>ФИО</w:t>
            </w:r>
          </w:p>
          <w:p w14:paraId="6DC129E2" w14:textId="77777777" w:rsidR="00AE0182" w:rsidRDefault="00AE0182" w:rsidP="007308D0">
            <w:pPr>
              <w:pStyle w:val="a4"/>
              <w:numPr>
                <w:ilvl w:val="0"/>
                <w:numId w:val="26"/>
              </w:numPr>
            </w:pPr>
            <w:ins w:id="113" w:author="Admin" w:date="2018-02-12T01:48:00Z">
              <w:r>
                <w:t>Должность</w:t>
              </w:r>
            </w:ins>
          </w:p>
          <w:p w14:paraId="2670C0AF" w14:textId="77777777" w:rsidR="00E302D5" w:rsidRPr="00DC0824" w:rsidRDefault="00E302D5" w:rsidP="007308D0">
            <w:pPr>
              <w:pStyle w:val="a4"/>
              <w:numPr>
                <w:ilvl w:val="0"/>
                <w:numId w:val="26"/>
              </w:numPr>
            </w:pPr>
            <w:r>
              <w:rPr>
                <w:lang w:val="en-US"/>
              </w:rPr>
              <w:t>Email</w:t>
            </w:r>
          </w:p>
          <w:p w14:paraId="4E9CBD89" w14:textId="77777777" w:rsidR="00E302D5" w:rsidRDefault="00E302D5" w:rsidP="007308D0">
            <w:pPr>
              <w:pStyle w:val="a4"/>
              <w:numPr>
                <w:ilvl w:val="0"/>
                <w:numId w:val="26"/>
              </w:numPr>
            </w:pPr>
            <w:r>
              <w:t>Телефон</w:t>
            </w:r>
          </w:p>
          <w:p w14:paraId="6E2000F1" w14:textId="77777777" w:rsidR="00E302D5" w:rsidRPr="001C1A47" w:rsidRDefault="00E302D5" w:rsidP="007308D0">
            <w:pPr>
              <w:pStyle w:val="a4"/>
              <w:numPr>
                <w:ilvl w:val="0"/>
                <w:numId w:val="26"/>
              </w:numPr>
              <w:rPr>
                <w:color w:val="000000" w:themeColor="text1"/>
              </w:rPr>
            </w:pPr>
            <w:r w:rsidRPr="001C1A47">
              <w:rPr>
                <w:color w:val="000000" w:themeColor="text1"/>
              </w:rPr>
              <w:t>Город</w:t>
            </w:r>
          </w:p>
          <w:p w14:paraId="5CD10506" w14:textId="77777777" w:rsidR="00E302D5" w:rsidRPr="001C1A47" w:rsidRDefault="00E302D5" w:rsidP="007308D0">
            <w:pPr>
              <w:pStyle w:val="a4"/>
              <w:numPr>
                <w:ilvl w:val="0"/>
                <w:numId w:val="26"/>
              </w:numPr>
              <w:rPr>
                <w:color w:val="000000" w:themeColor="text1"/>
              </w:rPr>
            </w:pPr>
            <w:r w:rsidRPr="001C1A47">
              <w:rPr>
                <w:color w:val="000000" w:themeColor="text1"/>
              </w:rPr>
              <w:t>Учебное заведение</w:t>
            </w:r>
          </w:p>
        </w:tc>
      </w:tr>
      <w:tr w:rsidR="00E302D5" w14:paraId="19F6C4D5" w14:textId="77777777" w:rsidTr="00581293">
        <w:tc>
          <w:tcPr>
            <w:tcW w:w="4669" w:type="dxa"/>
          </w:tcPr>
          <w:p w14:paraId="6A39C65C" w14:textId="77777777" w:rsidR="00E302D5" w:rsidRDefault="00E302D5" w:rsidP="00581293">
            <w:r>
              <w:t>Представитель Учебного заведения</w:t>
            </w:r>
          </w:p>
        </w:tc>
        <w:tc>
          <w:tcPr>
            <w:tcW w:w="4670" w:type="dxa"/>
          </w:tcPr>
          <w:p w14:paraId="457B9F59" w14:textId="77777777" w:rsidR="00E302D5" w:rsidRDefault="00E302D5" w:rsidP="007308D0">
            <w:pPr>
              <w:pStyle w:val="a4"/>
              <w:numPr>
                <w:ilvl w:val="0"/>
                <w:numId w:val="27"/>
              </w:numPr>
              <w:rPr>
                <w:ins w:id="114" w:author="Admin" w:date="2018-02-12T01:49:00Z"/>
              </w:rPr>
            </w:pPr>
            <w:r>
              <w:t>ФИО</w:t>
            </w:r>
          </w:p>
          <w:p w14:paraId="329CF0B3" w14:textId="77777777" w:rsidR="00AE0182" w:rsidRDefault="00AE0182" w:rsidP="007308D0">
            <w:pPr>
              <w:pStyle w:val="a4"/>
              <w:numPr>
                <w:ilvl w:val="0"/>
                <w:numId w:val="27"/>
              </w:numPr>
            </w:pPr>
            <w:ins w:id="115" w:author="Admin" w:date="2018-02-12T01:49:00Z">
              <w:r>
                <w:t>должность</w:t>
              </w:r>
            </w:ins>
          </w:p>
          <w:p w14:paraId="49CAD4EC" w14:textId="77777777" w:rsidR="00E302D5" w:rsidRPr="00DC0824" w:rsidRDefault="00E302D5" w:rsidP="007308D0">
            <w:pPr>
              <w:pStyle w:val="a4"/>
              <w:numPr>
                <w:ilvl w:val="0"/>
                <w:numId w:val="27"/>
              </w:numPr>
            </w:pPr>
            <w:r>
              <w:rPr>
                <w:lang w:val="en-US"/>
              </w:rPr>
              <w:t>Email</w:t>
            </w:r>
          </w:p>
          <w:p w14:paraId="05575008" w14:textId="77777777" w:rsidR="00E302D5" w:rsidRDefault="00E302D5" w:rsidP="007308D0">
            <w:pPr>
              <w:pStyle w:val="a4"/>
              <w:numPr>
                <w:ilvl w:val="0"/>
                <w:numId w:val="27"/>
              </w:numPr>
            </w:pPr>
            <w:r>
              <w:t>Телефон</w:t>
            </w:r>
          </w:p>
          <w:p w14:paraId="01A604C6" w14:textId="77777777" w:rsidR="00E302D5" w:rsidRDefault="00E302D5" w:rsidP="007308D0">
            <w:pPr>
              <w:pStyle w:val="a4"/>
              <w:numPr>
                <w:ilvl w:val="0"/>
                <w:numId w:val="27"/>
              </w:numPr>
            </w:pPr>
            <w:r>
              <w:t>Город</w:t>
            </w:r>
          </w:p>
          <w:p w14:paraId="5911C671" w14:textId="77777777" w:rsidR="00E302D5" w:rsidRDefault="00E302D5" w:rsidP="007308D0">
            <w:pPr>
              <w:pStyle w:val="a4"/>
              <w:numPr>
                <w:ilvl w:val="0"/>
                <w:numId w:val="27"/>
              </w:numPr>
            </w:pPr>
            <w:r>
              <w:t>Учебное заведение</w:t>
            </w:r>
          </w:p>
        </w:tc>
      </w:tr>
      <w:tr w:rsidR="00E302D5" w14:paraId="4030E980" w14:textId="77777777" w:rsidTr="00581293">
        <w:trPr>
          <w:trHeight w:val="1136"/>
        </w:trPr>
        <w:tc>
          <w:tcPr>
            <w:tcW w:w="4669" w:type="dxa"/>
          </w:tcPr>
          <w:p w14:paraId="2AE9CDE9" w14:textId="77777777" w:rsidR="00E302D5" w:rsidRDefault="00E302D5" w:rsidP="00581293">
            <w:r>
              <w:t>Представитель Компании-партнера</w:t>
            </w:r>
          </w:p>
        </w:tc>
        <w:tc>
          <w:tcPr>
            <w:tcW w:w="4670" w:type="dxa"/>
          </w:tcPr>
          <w:p w14:paraId="668D35C4" w14:textId="77777777" w:rsidR="00E302D5" w:rsidRDefault="00E302D5" w:rsidP="007308D0">
            <w:pPr>
              <w:pStyle w:val="a4"/>
              <w:numPr>
                <w:ilvl w:val="0"/>
                <w:numId w:val="28"/>
              </w:numPr>
            </w:pPr>
            <w:r>
              <w:t>Название компании</w:t>
            </w:r>
          </w:p>
          <w:p w14:paraId="52547D0A" w14:textId="77777777" w:rsidR="00E302D5" w:rsidRDefault="00E302D5" w:rsidP="007308D0">
            <w:pPr>
              <w:pStyle w:val="a4"/>
              <w:numPr>
                <w:ilvl w:val="0"/>
                <w:numId w:val="28"/>
              </w:numPr>
            </w:pPr>
            <w:r>
              <w:t>Логотип компании</w:t>
            </w:r>
          </w:p>
          <w:p w14:paraId="0E4DC480" w14:textId="77777777" w:rsidR="00E302D5" w:rsidRDefault="00E302D5" w:rsidP="007308D0">
            <w:pPr>
              <w:pStyle w:val="a4"/>
              <w:numPr>
                <w:ilvl w:val="0"/>
                <w:numId w:val="28"/>
              </w:numPr>
            </w:pPr>
            <w:r>
              <w:t>Отрасль компании</w:t>
            </w:r>
          </w:p>
          <w:p w14:paraId="58780A23" w14:textId="77777777" w:rsidR="00E302D5" w:rsidRDefault="00E302D5" w:rsidP="007308D0">
            <w:pPr>
              <w:pStyle w:val="a4"/>
              <w:numPr>
                <w:ilvl w:val="0"/>
                <w:numId w:val="28"/>
              </w:numPr>
              <w:rPr>
                <w:ins w:id="116" w:author="Admin" w:date="2018-02-12T01:51:00Z"/>
              </w:rPr>
            </w:pPr>
            <w:r>
              <w:t>ФИО</w:t>
            </w:r>
          </w:p>
          <w:p w14:paraId="1029BDEE" w14:textId="77777777" w:rsidR="00AE0182" w:rsidRDefault="00AE0182" w:rsidP="007308D0">
            <w:pPr>
              <w:pStyle w:val="a4"/>
              <w:numPr>
                <w:ilvl w:val="0"/>
                <w:numId w:val="28"/>
              </w:numPr>
            </w:pPr>
            <w:ins w:id="117" w:author="Admin" w:date="2018-02-12T01:51:00Z">
              <w:r>
                <w:t>должность</w:t>
              </w:r>
            </w:ins>
          </w:p>
          <w:p w14:paraId="2C680571" w14:textId="77777777" w:rsidR="00E302D5" w:rsidRPr="00DC0824" w:rsidRDefault="00E302D5" w:rsidP="007308D0">
            <w:pPr>
              <w:pStyle w:val="a4"/>
              <w:numPr>
                <w:ilvl w:val="0"/>
                <w:numId w:val="28"/>
              </w:numPr>
            </w:pPr>
            <w:r>
              <w:rPr>
                <w:lang w:val="en-US"/>
              </w:rPr>
              <w:t>Email</w:t>
            </w:r>
          </w:p>
          <w:p w14:paraId="2DA57973" w14:textId="77777777" w:rsidR="00E302D5" w:rsidRDefault="00E302D5" w:rsidP="007308D0">
            <w:pPr>
              <w:pStyle w:val="a4"/>
              <w:numPr>
                <w:ilvl w:val="0"/>
                <w:numId w:val="28"/>
              </w:numPr>
            </w:pPr>
            <w:r>
              <w:t>Телефон</w:t>
            </w:r>
          </w:p>
        </w:tc>
      </w:tr>
    </w:tbl>
    <w:p w14:paraId="2F7A9A3C" w14:textId="77777777" w:rsidR="00E302D5" w:rsidRDefault="00E302D5" w:rsidP="00E302D5">
      <w:pPr>
        <w:jc w:val="center"/>
      </w:pPr>
      <w:r>
        <w:t>Таблица 1. Информация пользователя в Профиле</w:t>
      </w:r>
    </w:p>
    <w:p w14:paraId="0D7BB542" w14:textId="77777777" w:rsidR="00E302D5" w:rsidRDefault="00AB6A03" w:rsidP="00E302D5">
      <w:r>
        <w:lastRenderedPageBreak/>
        <w:t>Пользователь</w:t>
      </w:r>
      <w:r w:rsidR="00E302D5">
        <w:t xml:space="preserve"> в настройках профиля имеет возможность подать заявку на предоставление роли «Эксперт». При этом, заявка попадает Администратору на согласование. При согласовании администратором заявки, «Пользователю» присваивается роль «Эксперт».</w:t>
      </w:r>
    </w:p>
    <w:p w14:paraId="5DE56710" w14:textId="77777777" w:rsidR="00E302D5" w:rsidRDefault="00E302D5" w:rsidP="00E302D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EBA98AE" wp14:editId="078040B4">
            <wp:extent cx="5932170" cy="5290820"/>
            <wp:effectExtent l="0" t="0" r="11430" b="0"/>
            <wp:docPr id="73" name="Рисунок 73" descr="User%20Stories/Профиль/Заявка%20на%20роль%20Эксперт%20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%20Stories/Профиль/Заявка%20на%20роль%20Эксперт%20U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2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FB298" w14:textId="77777777" w:rsidR="00E302D5" w:rsidRDefault="00E302D5" w:rsidP="00E302D5">
      <w:pPr>
        <w:pStyle w:val="a5"/>
        <w:jc w:val="left"/>
      </w:pPr>
      <w:r>
        <w:t xml:space="preserve">Рисунок </w:t>
      </w:r>
      <w:r w:rsidR="00137C63">
        <w:fldChar w:fldCharType="begin"/>
      </w:r>
      <w:r w:rsidR="00137C63">
        <w:instrText xml:space="preserve"> SEQ Рисунок</w:instrText>
      </w:r>
      <w:r w:rsidR="00137C63">
        <w:instrText xml:space="preserve"> \* ARABIC </w:instrText>
      </w:r>
      <w:r w:rsidR="00137C63">
        <w:fldChar w:fldCharType="separate"/>
      </w:r>
      <w:r>
        <w:rPr>
          <w:noProof/>
        </w:rPr>
        <w:t>13</w:t>
      </w:r>
      <w:r w:rsidR="00137C63">
        <w:rPr>
          <w:noProof/>
        </w:rPr>
        <w:fldChar w:fldCharType="end"/>
      </w:r>
      <w:r>
        <w:t xml:space="preserve">. </w:t>
      </w:r>
      <w:r w:rsidRPr="00A80E44">
        <w:t>Заявка на предоставление роли "Эксперт"</w:t>
      </w:r>
    </w:p>
    <w:p w14:paraId="23634CA2" w14:textId="77777777" w:rsidR="00E302D5" w:rsidRDefault="00E302D5" w:rsidP="007308D0">
      <w:pPr>
        <w:pStyle w:val="4"/>
      </w:pPr>
      <w:r>
        <w:t>Пользователи</w:t>
      </w:r>
    </w:p>
    <w:p w14:paraId="337FAD68" w14:textId="77777777" w:rsidR="00E302D5" w:rsidRDefault="00E302D5" w:rsidP="00E302D5">
      <w:r>
        <w:t xml:space="preserve">На странице «Пользователи» должен выводиться список созданных пользователей и кнопки редактирования/удаления пользователя, а также кнопка добавления нового пользователя. </w:t>
      </w:r>
    </w:p>
    <w:p w14:paraId="442C3E5B" w14:textId="77777777" w:rsidR="00E302D5" w:rsidRPr="00B712BB" w:rsidRDefault="00E302D5" w:rsidP="00E302D5">
      <w:r>
        <w:t xml:space="preserve">При добавлении нового пользователя необходимо указать информацию, исходя из Таблицы 1 настоящего Технического задания. При этом, уникальный пароль генерируется для нового пользователя автоматически и отправляется на указанный при добавлении </w:t>
      </w:r>
      <w:r>
        <w:rPr>
          <w:lang w:val="en-US"/>
        </w:rPr>
        <w:t>Email</w:t>
      </w:r>
      <w:r w:rsidRPr="00B712BB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E302D5" w14:paraId="4EFCF2ED" w14:textId="77777777" w:rsidTr="00581293">
        <w:tc>
          <w:tcPr>
            <w:tcW w:w="4669" w:type="dxa"/>
          </w:tcPr>
          <w:p w14:paraId="7060FF26" w14:textId="77777777" w:rsidR="00E302D5" w:rsidRDefault="00E302D5" w:rsidP="00581293">
            <w:r>
              <w:t>Представитель Учебного заведения</w:t>
            </w:r>
          </w:p>
        </w:tc>
        <w:tc>
          <w:tcPr>
            <w:tcW w:w="4670" w:type="dxa"/>
          </w:tcPr>
          <w:p w14:paraId="542949B1" w14:textId="77777777" w:rsidR="00E302D5" w:rsidRPr="0076493E" w:rsidRDefault="00E302D5" w:rsidP="00581293">
            <w:r>
              <w:t>Имеет возможность управлять учетными записями Кураторов и Участников</w:t>
            </w:r>
          </w:p>
        </w:tc>
      </w:tr>
      <w:tr w:rsidR="00E302D5" w14:paraId="5FA77A9C" w14:textId="77777777" w:rsidTr="00581293">
        <w:tc>
          <w:tcPr>
            <w:tcW w:w="4669" w:type="dxa"/>
          </w:tcPr>
          <w:p w14:paraId="59004FF4" w14:textId="77777777" w:rsidR="00E302D5" w:rsidRDefault="00E302D5" w:rsidP="00581293">
            <w:r>
              <w:lastRenderedPageBreak/>
              <w:t>Куратор</w:t>
            </w:r>
          </w:p>
        </w:tc>
        <w:tc>
          <w:tcPr>
            <w:tcW w:w="4670" w:type="dxa"/>
          </w:tcPr>
          <w:p w14:paraId="7C082605" w14:textId="77777777" w:rsidR="00E302D5" w:rsidRDefault="00E302D5" w:rsidP="00581293">
            <w:r>
              <w:t>Имеет возможность управлять учетными записями Участников</w:t>
            </w:r>
          </w:p>
        </w:tc>
      </w:tr>
      <w:tr w:rsidR="00E302D5" w14:paraId="0F50C52F" w14:textId="77777777" w:rsidTr="00581293">
        <w:tc>
          <w:tcPr>
            <w:tcW w:w="4669" w:type="dxa"/>
          </w:tcPr>
          <w:p w14:paraId="3717A8FC" w14:textId="77777777" w:rsidR="00E302D5" w:rsidRDefault="00E302D5" w:rsidP="00581293">
            <w:r>
              <w:t>Представитель Компании-партнера</w:t>
            </w:r>
          </w:p>
        </w:tc>
        <w:tc>
          <w:tcPr>
            <w:tcW w:w="4670" w:type="dxa"/>
          </w:tcPr>
          <w:p w14:paraId="21BA9E1F" w14:textId="77777777" w:rsidR="00E302D5" w:rsidRDefault="00E302D5" w:rsidP="00581293">
            <w:r>
              <w:t>Имеет возможность управлять учетными записями Представителя Компании-партнера с равными правами, за исключением управления учетными записями</w:t>
            </w:r>
          </w:p>
        </w:tc>
      </w:tr>
    </w:tbl>
    <w:p w14:paraId="28A95F36" w14:textId="77777777" w:rsidR="00E302D5" w:rsidRDefault="00E302D5" w:rsidP="00E302D5">
      <w:pPr>
        <w:jc w:val="center"/>
      </w:pPr>
      <w:r>
        <w:t>Таблица 2. Управление пользователями</w:t>
      </w:r>
    </w:p>
    <w:p w14:paraId="04B66ADF" w14:textId="77777777" w:rsidR="00E302D5" w:rsidRDefault="00E302D5" w:rsidP="00E302D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E3EE5AC" wp14:editId="2DFDDEBD">
            <wp:extent cx="4759685" cy="5279878"/>
            <wp:effectExtent l="0" t="0" r="0" b="3810"/>
            <wp:docPr id="76" name="Рисунок 76" descr="User%20Stories/Пользователи/Создание%20пользователя%20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r%20Stories/Пользователи/Создание%20пользователя%20U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251" cy="528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E8EBA" w14:textId="77777777" w:rsidR="00E302D5" w:rsidRDefault="00E302D5" w:rsidP="00E302D5">
      <w:pPr>
        <w:pStyle w:val="a5"/>
        <w:jc w:val="left"/>
      </w:pPr>
      <w:r>
        <w:t xml:space="preserve">Рисунок </w:t>
      </w:r>
      <w:r w:rsidR="00137C63">
        <w:fldChar w:fldCharType="begin"/>
      </w:r>
      <w:r w:rsidR="00137C63">
        <w:instrText xml:space="preserve"> SEQ Рисунок \* ARABIC </w:instrText>
      </w:r>
      <w:r w:rsidR="00137C63">
        <w:fldChar w:fldCharType="separate"/>
      </w:r>
      <w:r>
        <w:rPr>
          <w:noProof/>
        </w:rPr>
        <w:t>14</w:t>
      </w:r>
      <w:r w:rsidR="00137C63">
        <w:rPr>
          <w:noProof/>
        </w:rPr>
        <w:fldChar w:fldCharType="end"/>
      </w:r>
      <w:r>
        <w:t xml:space="preserve">. </w:t>
      </w:r>
      <w:r w:rsidRPr="001A2AAE">
        <w:t>Создание пользователя</w:t>
      </w:r>
    </w:p>
    <w:p w14:paraId="46266BBB" w14:textId="77777777" w:rsidR="00E302D5" w:rsidRDefault="00E302D5" w:rsidP="00E302D5">
      <w:r>
        <w:t xml:space="preserve">Представитель Учебного заведения и Куратор Учебного заведения имеют возможность просматривать Пользователей своего Учебного заведения и назначать им роль «Участник», при этом, у Участника пропадает возможность подать заявку на присвоение роли «Эксперт». </w:t>
      </w:r>
    </w:p>
    <w:p w14:paraId="4AFFCFEE" w14:textId="77777777" w:rsidR="00E302D5" w:rsidRDefault="00E302D5" w:rsidP="00E302D5">
      <w:r>
        <w:t xml:space="preserve">При присвоении роли «Участник», у пользователя появляется возможность принять участие в Кейсах. </w:t>
      </w:r>
    </w:p>
    <w:p w14:paraId="52D8C5FC" w14:textId="77777777" w:rsidR="00E302D5" w:rsidRPr="00BB1662" w:rsidRDefault="00E302D5" w:rsidP="00E302D5">
      <w:pPr>
        <w:pStyle w:val="3"/>
      </w:pPr>
    </w:p>
    <w:p w14:paraId="61303D4C" w14:textId="77777777" w:rsidR="00E302D5" w:rsidRPr="00DC0824" w:rsidRDefault="00E302D5" w:rsidP="007308D0">
      <w:pPr>
        <w:pStyle w:val="4"/>
      </w:pPr>
      <w:r>
        <w:t>События</w:t>
      </w:r>
    </w:p>
    <w:p w14:paraId="12AC63E7" w14:textId="77777777" w:rsidR="00E302D5" w:rsidRDefault="00E302D5" w:rsidP="00E302D5">
      <w:r>
        <w:t>Раздел событий представляет собой список всех предстоящих событий текущего конкурса. Каждый элемент списка содержит краткую информацию о событии:</w:t>
      </w:r>
    </w:p>
    <w:p w14:paraId="7A815FD8" w14:textId="77777777" w:rsidR="00E302D5" w:rsidRDefault="00E302D5" w:rsidP="007308D0">
      <w:pPr>
        <w:pStyle w:val="a4"/>
        <w:numPr>
          <w:ilvl w:val="0"/>
          <w:numId w:val="29"/>
        </w:numPr>
      </w:pPr>
      <w:r>
        <w:t>Название события</w:t>
      </w:r>
    </w:p>
    <w:p w14:paraId="5046D3E2" w14:textId="77777777" w:rsidR="00E302D5" w:rsidRDefault="00E302D5" w:rsidP="007308D0">
      <w:pPr>
        <w:pStyle w:val="a4"/>
        <w:numPr>
          <w:ilvl w:val="0"/>
          <w:numId w:val="29"/>
        </w:numPr>
      </w:pPr>
      <w:r>
        <w:t>Организатор</w:t>
      </w:r>
    </w:p>
    <w:p w14:paraId="483B6D07" w14:textId="77777777" w:rsidR="00E302D5" w:rsidRDefault="00E302D5" w:rsidP="007308D0">
      <w:pPr>
        <w:pStyle w:val="a4"/>
        <w:numPr>
          <w:ilvl w:val="1"/>
          <w:numId w:val="29"/>
        </w:numPr>
      </w:pPr>
      <w:r>
        <w:t>Название компании-партнера</w:t>
      </w:r>
    </w:p>
    <w:p w14:paraId="2AD27CE9" w14:textId="77777777" w:rsidR="00E302D5" w:rsidRDefault="00E302D5" w:rsidP="007308D0">
      <w:pPr>
        <w:pStyle w:val="a4"/>
        <w:numPr>
          <w:ilvl w:val="1"/>
          <w:numId w:val="29"/>
        </w:numPr>
      </w:pPr>
      <w:r>
        <w:t>Логотип компании-партнера</w:t>
      </w:r>
    </w:p>
    <w:p w14:paraId="680EC88A" w14:textId="77777777" w:rsidR="00E302D5" w:rsidRDefault="00E302D5" w:rsidP="007308D0">
      <w:pPr>
        <w:pStyle w:val="a4"/>
        <w:numPr>
          <w:ilvl w:val="0"/>
          <w:numId w:val="29"/>
        </w:numPr>
      </w:pPr>
      <w:r>
        <w:t>Дата события</w:t>
      </w:r>
    </w:p>
    <w:p w14:paraId="1A30446E" w14:textId="77777777" w:rsidR="00E302D5" w:rsidRDefault="00E302D5" w:rsidP="007308D0">
      <w:pPr>
        <w:pStyle w:val="a4"/>
        <w:numPr>
          <w:ilvl w:val="0"/>
          <w:numId w:val="29"/>
        </w:numPr>
      </w:pPr>
      <w:r>
        <w:t>Время события</w:t>
      </w:r>
    </w:p>
    <w:p w14:paraId="48BDF1D3" w14:textId="77777777" w:rsidR="00E302D5" w:rsidRDefault="00E302D5" w:rsidP="00E302D5">
      <w:r>
        <w:t>При нажатии на элемент списка, открывается страница с подробным описанием события.</w:t>
      </w:r>
    </w:p>
    <w:p w14:paraId="39F2F888" w14:textId="77777777" w:rsidR="00E302D5" w:rsidRDefault="00E302D5" w:rsidP="00E302D5">
      <w:r>
        <w:t>Страница должна иметь возможность представления в виде списка и в виде карточек событий, с возможностью переключения. По умолчанию должна открываться страница в виде карточек, на которой размещены в ряд по 4 карточки события с краткой информацией о нем.</w:t>
      </w:r>
    </w:p>
    <w:p w14:paraId="39353AD2" w14:textId="77777777" w:rsidR="00E302D5" w:rsidRDefault="00E302D5" w:rsidP="00E302D5">
      <w:r>
        <w:t xml:space="preserve">Для удобства навигации по событиям, на странице должны быть реализованы фильтры по дате (с возможностью выбора интервала) и организатору. </w:t>
      </w:r>
    </w:p>
    <w:p w14:paraId="4A1E53B8" w14:textId="77777777" w:rsidR="00E302D5" w:rsidRDefault="00E302D5" w:rsidP="007308D0">
      <w:pPr>
        <w:pStyle w:val="4"/>
      </w:pPr>
      <w:r>
        <w:t>Событие</w:t>
      </w:r>
    </w:p>
    <w:p w14:paraId="087E93FC" w14:textId="77777777" w:rsidR="00E302D5" w:rsidRDefault="00E302D5" w:rsidP="00E302D5">
      <w:r>
        <w:t>На странице события отображается подробная информация о событии:</w:t>
      </w:r>
    </w:p>
    <w:p w14:paraId="7AFFF1BA" w14:textId="77777777" w:rsidR="00E302D5" w:rsidRDefault="00E302D5" w:rsidP="007308D0">
      <w:pPr>
        <w:pStyle w:val="a4"/>
        <w:numPr>
          <w:ilvl w:val="0"/>
          <w:numId w:val="30"/>
        </w:numPr>
      </w:pPr>
      <w:r>
        <w:t>Название</w:t>
      </w:r>
    </w:p>
    <w:p w14:paraId="47E95BD7" w14:textId="77777777" w:rsidR="00E302D5" w:rsidRDefault="00E302D5" w:rsidP="007308D0">
      <w:pPr>
        <w:pStyle w:val="a4"/>
        <w:numPr>
          <w:ilvl w:val="0"/>
          <w:numId w:val="30"/>
        </w:numPr>
      </w:pPr>
      <w:r>
        <w:t>Программа мероприятия</w:t>
      </w:r>
    </w:p>
    <w:p w14:paraId="5E7516E7" w14:textId="77777777" w:rsidR="00E302D5" w:rsidRDefault="00E302D5" w:rsidP="007308D0">
      <w:pPr>
        <w:pStyle w:val="a4"/>
        <w:numPr>
          <w:ilvl w:val="0"/>
          <w:numId w:val="30"/>
        </w:numPr>
      </w:pPr>
      <w:r>
        <w:t>Организатор</w:t>
      </w:r>
    </w:p>
    <w:p w14:paraId="4CFC86EA" w14:textId="77777777" w:rsidR="00E302D5" w:rsidRDefault="00E302D5" w:rsidP="007308D0">
      <w:pPr>
        <w:pStyle w:val="a4"/>
        <w:numPr>
          <w:ilvl w:val="1"/>
          <w:numId w:val="30"/>
        </w:numPr>
      </w:pPr>
      <w:r>
        <w:t>Название компании-партнера</w:t>
      </w:r>
    </w:p>
    <w:p w14:paraId="0ED0A789" w14:textId="77777777" w:rsidR="00E302D5" w:rsidRDefault="00E302D5" w:rsidP="007308D0">
      <w:pPr>
        <w:pStyle w:val="a4"/>
        <w:numPr>
          <w:ilvl w:val="1"/>
          <w:numId w:val="30"/>
        </w:numPr>
      </w:pPr>
      <w:r>
        <w:t>Логотип компании-партнера</w:t>
      </w:r>
    </w:p>
    <w:p w14:paraId="75B7F527" w14:textId="77777777" w:rsidR="00E302D5" w:rsidRDefault="00E302D5" w:rsidP="007308D0">
      <w:pPr>
        <w:pStyle w:val="a4"/>
        <w:numPr>
          <w:ilvl w:val="0"/>
          <w:numId w:val="30"/>
        </w:numPr>
      </w:pPr>
      <w:r>
        <w:t>Дата события</w:t>
      </w:r>
    </w:p>
    <w:p w14:paraId="2D44D6D3" w14:textId="77777777" w:rsidR="00E302D5" w:rsidRDefault="00E302D5" w:rsidP="007308D0">
      <w:pPr>
        <w:pStyle w:val="a4"/>
        <w:numPr>
          <w:ilvl w:val="0"/>
          <w:numId w:val="30"/>
        </w:numPr>
      </w:pPr>
      <w:r>
        <w:t>Время события</w:t>
      </w:r>
    </w:p>
    <w:p w14:paraId="44F227A8" w14:textId="77777777" w:rsidR="00E302D5" w:rsidRDefault="00E302D5" w:rsidP="007308D0">
      <w:pPr>
        <w:pStyle w:val="a4"/>
        <w:numPr>
          <w:ilvl w:val="0"/>
          <w:numId w:val="30"/>
        </w:numPr>
      </w:pPr>
      <w:r>
        <w:t>Адрес</w:t>
      </w:r>
    </w:p>
    <w:p w14:paraId="18E82B0E" w14:textId="77777777" w:rsidR="00E302D5" w:rsidRDefault="00E302D5" w:rsidP="00E302D5">
      <w:r>
        <w:t>Событие может создать Администратор, Куратор, Представитель Учебного заведения и Представитель Компании-партнера. При создании события должна быть возможность установить статус события – активно/не активно.</w:t>
      </w:r>
    </w:p>
    <w:p w14:paraId="1DC87574" w14:textId="77777777" w:rsidR="00E302D5" w:rsidRDefault="00E302D5" w:rsidP="00E302D5">
      <w:r>
        <w:t>Если событие активно – оно размещается в списке событий. Если событие не активно – оно отображается только у создателя события, для дальнейшего редактирования и публикации, либо удаления.</w:t>
      </w:r>
    </w:p>
    <w:p w14:paraId="2E4EB3EA" w14:textId="77777777" w:rsidR="00E302D5" w:rsidRDefault="00E302D5" w:rsidP="00E302D5">
      <w:pPr>
        <w:rPr>
          <w:ins w:id="118" w:author="Admin" w:date="2018-02-12T01:57:00Z"/>
        </w:rPr>
      </w:pPr>
      <w:r>
        <w:t>Создатель события также может изменить статус события и снять его с публикации.</w:t>
      </w:r>
    </w:p>
    <w:p w14:paraId="1C58EA82" w14:textId="77777777" w:rsidR="00D572F2" w:rsidRDefault="00D572F2" w:rsidP="00E302D5">
      <w:ins w:id="119" w:author="Admin" w:date="2018-02-12T01:57:00Z">
        <w:r>
          <w:t>Регистрация на событие?</w:t>
        </w:r>
      </w:ins>
    </w:p>
    <w:p w14:paraId="1A29302E" w14:textId="77777777" w:rsidR="00E302D5" w:rsidRDefault="00E302D5" w:rsidP="007308D0">
      <w:pPr>
        <w:pStyle w:val="4"/>
      </w:pPr>
      <w:r>
        <w:lastRenderedPageBreak/>
        <w:t>Конкурсы</w:t>
      </w:r>
    </w:p>
    <w:p w14:paraId="392A1BF8" w14:textId="77777777" w:rsidR="00E302D5" w:rsidRDefault="00E302D5" w:rsidP="00E302D5">
      <w:r>
        <w:t xml:space="preserve">Страница конкурсов представляет собой сетку карточек кейсов, сортируемых по компании-партнеру, предоставляющей кейс. По умолчанию открывается страница кейсов текущего года. С помощью переключения года, можно просмотреть страницы конкурсов предыдущих лет (архив конкурсов). </w:t>
      </w:r>
    </w:p>
    <w:p w14:paraId="1F7FC8F8" w14:textId="77777777" w:rsidR="00E302D5" w:rsidRDefault="00E302D5" w:rsidP="00E302D5">
      <w:r>
        <w:t>Карточка кейса содержит в себе логотип Компании-партнера, название Компании-партнера, название кейса, количество команд, принявших участие в кейсе.</w:t>
      </w:r>
    </w:p>
    <w:p w14:paraId="044D9DB3" w14:textId="77777777" w:rsidR="00E302D5" w:rsidRDefault="00E302D5" w:rsidP="00E302D5">
      <w:r>
        <w:t>При нажатии на карточку кейса открывается страница кейса.</w:t>
      </w:r>
    </w:p>
    <w:p w14:paraId="30A79A12" w14:textId="77777777" w:rsidR="00E302D5" w:rsidRDefault="00E302D5" w:rsidP="00E302D5">
      <w:r>
        <w:t>На странице выводятся только те кейсы, которые были одобрены администратором в панели администратора.</w:t>
      </w:r>
    </w:p>
    <w:p w14:paraId="28CE674D" w14:textId="77777777" w:rsidR="00E302D5" w:rsidRDefault="00E302D5" w:rsidP="00E302D5">
      <w:r>
        <w:t>Также на странице присутствует кнопка «Мои кейсы», с помощью которой можно открыть список всех кейсов, в которых принимает участие пользователь: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69"/>
      </w:tblGrid>
      <w:tr w:rsidR="00E302D5" w14:paraId="3313FD0B" w14:textId="77777777" w:rsidTr="00581293">
        <w:tc>
          <w:tcPr>
            <w:tcW w:w="4670" w:type="dxa"/>
          </w:tcPr>
          <w:p w14:paraId="115DC8BF" w14:textId="77777777" w:rsidR="00E302D5" w:rsidRDefault="00E302D5" w:rsidP="00581293">
            <w:pPr>
              <w:tabs>
                <w:tab w:val="center" w:pos="2226"/>
              </w:tabs>
            </w:pPr>
            <w:r>
              <w:t>Представитель Учебного заведения</w:t>
            </w:r>
          </w:p>
        </w:tc>
        <w:tc>
          <w:tcPr>
            <w:tcW w:w="4669" w:type="dxa"/>
          </w:tcPr>
          <w:p w14:paraId="55EAFDB5" w14:textId="77777777" w:rsidR="00E302D5" w:rsidRDefault="00E302D5" w:rsidP="00581293">
            <w:r>
              <w:t>Имеет возможность просматривать все кейсы, участие в которых принимают пользователи Учебного заведения</w:t>
            </w:r>
          </w:p>
        </w:tc>
      </w:tr>
      <w:tr w:rsidR="00E302D5" w14:paraId="4E1A0025" w14:textId="77777777" w:rsidTr="00581293">
        <w:tc>
          <w:tcPr>
            <w:tcW w:w="4670" w:type="dxa"/>
          </w:tcPr>
          <w:p w14:paraId="20DF653E" w14:textId="77777777" w:rsidR="00E302D5" w:rsidRDefault="00E302D5" w:rsidP="00581293">
            <w:r>
              <w:t>Куратор Учебного заведения</w:t>
            </w:r>
          </w:p>
        </w:tc>
        <w:tc>
          <w:tcPr>
            <w:tcW w:w="4669" w:type="dxa"/>
          </w:tcPr>
          <w:p w14:paraId="353BB19F" w14:textId="77777777" w:rsidR="00E302D5" w:rsidRDefault="00E302D5" w:rsidP="00581293">
            <w:r>
              <w:t>Имеет возможность просматривать все кейсы, в которых участвует</w:t>
            </w:r>
          </w:p>
        </w:tc>
      </w:tr>
      <w:tr w:rsidR="00E302D5" w14:paraId="61749F9C" w14:textId="77777777" w:rsidTr="00581293">
        <w:tc>
          <w:tcPr>
            <w:tcW w:w="4670" w:type="dxa"/>
          </w:tcPr>
          <w:p w14:paraId="56846E0C" w14:textId="77777777" w:rsidR="00E302D5" w:rsidRDefault="00E302D5" w:rsidP="00581293">
            <w:r>
              <w:t>Участник</w:t>
            </w:r>
          </w:p>
        </w:tc>
        <w:tc>
          <w:tcPr>
            <w:tcW w:w="4669" w:type="dxa"/>
          </w:tcPr>
          <w:p w14:paraId="317E9DB3" w14:textId="77777777" w:rsidR="00E302D5" w:rsidRDefault="00E302D5" w:rsidP="00581293">
            <w:r>
              <w:t>Имеет возможность просматривать все кейсы, в которых участвует</w:t>
            </w:r>
          </w:p>
        </w:tc>
      </w:tr>
      <w:tr w:rsidR="00E302D5" w14:paraId="65FB2CB6" w14:textId="77777777" w:rsidTr="00581293">
        <w:tc>
          <w:tcPr>
            <w:tcW w:w="4670" w:type="dxa"/>
          </w:tcPr>
          <w:p w14:paraId="521C1DBB" w14:textId="77777777" w:rsidR="00E302D5" w:rsidRDefault="00E302D5" w:rsidP="00581293">
            <w:r>
              <w:t>Представитель Компании-партнера</w:t>
            </w:r>
          </w:p>
        </w:tc>
        <w:tc>
          <w:tcPr>
            <w:tcW w:w="4669" w:type="dxa"/>
          </w:tcPr>
          <w:p w14:paraId="1BAD64A7" w14:textId="77777777" w:rsidR="00E302D5" w:rsidRDefault="00E302D5" w:rsidP="00581293">
            <w:r>
              <w:t>Имеет возможность просматривать все созданные кейсы, а также перейти на страницу создания кейса (пункт 4.2.2.3.6 настоящего Технического задания)</w:t>
            </w:r>
          </w:p>
        </w:tc>
      </w:tr>
    </w:tbl>
    <w:p w14:paraId="6FEF3E58" w14:textId="77777777" w:rsidR="00E302D5" w:rsidRPr="004445C0" w:rsidRDefault="00E302D5" w:rsidP="00E302D5">
      <w:pPr>
        <w:jc w:val="center"/>
      </w:pPr>
      <w:r>
        <w:t>Таблица 3. Информация на странице кейсов пользователя</w:t>
      </w:r>
    </w:p>
    <w:p w14:paraId="4837BC51" w14:textId="77777777" w:rsidR="00E302D5" w:rsidRPr="00FF4DDB" w:rsidRDefault="00E302D5" w:rsidP="00E302D5">
      <w:pPr>
        <w:ind w:left="360"/>
      </w:pPr>
    </w:p>
    <w:p w14:paraId="1D403D21" w14:textId="77777777" w:rsidR="00E302D5" w:rsidRDefault="00E302D5" w:rsidP="00E302D5">
      <w:r>
        <w:t xml:space="preserve">На карточке кейса должны присутствовать две кнопки – «Команды» и «Календарь». </w:t>
      </w:r>
    </w:p>
    <w:p w14:paraId="4475DC53" w14:textId="77777777" w:rsidR="00E302D5" w:rsidRDefault="00E302D5" w:rsidP="00E302D5">
      <w:r>
        <w:t>При нажатии на кнопку «Команды» на карточке кейса, открывается страница с списком команд, участвующих в данном кейсе. При этом, каждый пользователь видит только свои команды данного кейса.</w:t>
      </w:r>
    </w:p>
    <w:p w14:paraId="789244F9" w14:textId="77777777" w:rsidR="00E302D5" w:rsidRDefault="00E302D5" w:rsidP="00E302D5">
      <w:r>
        <w:t>Для пользователя «Участник» кнопка «Команды» должна заменяться на кнопку «Рабочее поле», при нажатии на которую Участник должен попасть на страницу Рабочего поля команды.</w:t>
      </w:r>
    </w:p>
    <w:p w14:paraId="1E6D0915" w14:textId="77777777" w:rsidR="00E302D5" w:rsidRDefault="00E302D5" w:rsidP="00E302D5">
      <w:r>
        <w:lastRenderedPageBreak/>
        <w:t>При нажатии на кнопку «Календарь» открывается страница с карточками событий по данному кейсу. Визуально и функционально, страница аналогична странице общего календаря событий конкурса.</w:t>
      </w:r>
    </w:p>
    <w:p w14:paraId="58023196" w14:textId="77777777" w:rsidR="00E302D5" w:rsidRDefault="00E302D5" w:rsidP="007308D0">
      <w:pPr>
        <w:pStyle w:val="4"/>
      </w:pPr>
      <w:r>
        <w:t>Команды</w:t>
      </w:r>
    </w:p>
    <w:p w14:paraId="673521DB" w14:textId="77777777" w:rsidR="00E302D5" w:rsidRDefault="00E302D5" w:rsidP="00E302D5">
      <w:r>
        <w:t>На странице отображен список команд, участвующих в кейсе, с указанием Учебного заведения, Капитана команды и Куратора команды.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E302D5" w14:paraId="68667BAD" w14:textId="77777777" w:rsidTr="00581293">
        <w:tc>
          <w:tcPr>
            <w:tcW w:w="4669" w:type="dxa"/>
          </w:tcPr>
          <w:p w14:paraId="7C60AAA4" w14:textId="77777777" w:rsidR="00E302D5" w:rsidRPr="001E6D30" w:rsidRDefault="00E302D5" w:rsidP="00581293">
            <w:pPr>
              <w:jc w:val="center"/>
              <w:rPr>
                <w:b/>
              </w:rPr>
            </w:pPr>
            <w:r w:rsidRPr="001E6D30">
              <w:rPr>
                <w:b/>
              </w:rPr>
              <w:t>Роль пользователя</w:t>
            </w:r>
          </w:p>
        </w:tc>
        <w:tc>
          <w:tcPr>
            <w:tcW w:w="4670" w:type="dxa"/>
          </w:tcPr>
          <w:p w14:paraId="237F5ED9" w14:textId="77777777" w:rsidR="00E302D5" w:rsidRPr="001E6D30" w:rsidRDefault="00E302D5" w:rsidP="00581293">
            <w:pPr>
              <w:jc w:val="center"/>
              <w:rPr>
                <w:b/>
              </w:rPr>
            </w:pPr>
            <w:r>
              <w:rPr>
                <w:b/>
              </w:rPr>
              <w:t>Команды</w:t>
            </w:r>
            <w:r w:rsidRPr="001E6D30">
              <w:rPr>
                <w:b/>
              </w:rPr>
              <w:t xml:space="preserve"> на странице</w:t>
            </w:r>
          </w:p>
        </w:tc>
      </w:tr>
      <w:tr w:rsidR="00E302D5" w14:paraId="55D29AA0" w14:textId="77777777" w:rsidTr="00581293">
        <w:tc>
          <w:tcPr>
            <w:tcW w:w="4669" w:type="dxa"/>
          </w:tcPr>
          <w:p w14:paraId="3EA39BAD" w14:textId="77777777" w:rsidR="00E302D5" w:rsidRDefault="00E302D5" w:rsidP="00581293">
            <w:r>
              <w:t>Представитель Учебного заведения</w:t>
            </w:r>
          </w:p>
        </w:tc>
        <w:tc>
          <w:tcPr>
            <w:tcW w:w="4670" w:type="dxa"/>
          </w:tcPr>
          <w:p w14:paraId="2598110B" w14:textId="77777777" w:rsidR="00E302D5" w:rsidRDefault="00E302D5" w:rsidP="00581293">
            <w:r>
              <w:t>Команды своего Учебного заведения</w:t>
            </w:r>
          </w:p>
        </w:tc>
      </w:tr>
      <w:tr w:rsidR="00E302D5" w14:paraId="7543AA81" w14:textId="77777777" w:rsidTr="00581293">
        <w:tc>
          <w:tcPr>
            <w:tcW w:w="4669" w:type="dxa"/>
          </w:tcPr>
          <w:p w14:paraId="0B82DED8" w14:textId="77777777" w:rsidR="00E302D5" w:rsidRDefault="00E302D5" w:rsidP="00581293">
            <w:r>
              <w:t>Куратор Учебного заведения</w:t>
            </w:r>
          </w:p>
        </w:tc>
        <w:tc>
          <w:tcPr>
            <w:tcW w:w="4670" w:type="dxa"/>
          </w:tcPr>
          <w:p w14:paraId="36ABBB78" w14:textId="77777777" w:rsidR="00E302D5" w:rsidRDefault="00E302D5" w:rsidP="00581293">
            <w:r>
              <w:t>Команды Куратора</w:t>
            </w:r>
          </w:p>
        </w:tc>
      </w:tr>
      <w:tr w:rsidR="00E302D5" w14:paraId="384F639D" w14:textId="77777777" w:rsidTr="00581293">
        <w:tc>
          <w:tcPr>
            <w:tcW w:w="4669" w:type="dxa"/>
          </w:tcPr>
          <w:p w14:paraId="3FF114BE" w14:textId="77777777" w:rsidR="00E302D5" w:rsidRDefault="00E302D5" w:rsidP="00581293">
            <w:r>
              <w:t>Представитель Компании-партнера</w:t>
            </w:r>
          </w:p>
        </w:tc>
        <w:tc>
          <w:tcPr>
            <w:tcW w:w="4670" w:type="dxa"/>
          </w:tcPr>
          <w:p w14:paraId="1EB59CDC" w14:textId="77777777" w:rsidR="00E302D5" w:rsidRDefault="00E302D5" w:rsidP="00581293">
            <w:r>
              <w:t>Все команды, принимающие участие в кейсе</w:t>
            </w:r>
          </w:p>
        </w:tc>
      </w:tr>
    </w:tbl>
    <w:p w14:paraId="58AD40A5" w14:textId="77777777" w:rsidR="00E302D5" w:rsidRDefault="00E302D5" w:rsidP="00E302D5">
      <w:pPr>
        <w:jc w:val="center"/>
      </w:pPr>
      <w:r>
        <w:t>Таблица 4. Вывод команд на странице пользователя</w:t>
      </w:r>
    </w:p>
    <w:p w14:paraId="0995E624" w14:textId="77777777" w:rsidR="00E302D5" w:rsidRDefault="00E302D5" w:rsidP="00E302D5">
      <w:r>
        <w:t>При нажатии на одну из команд, открывается Рабочее поле команды.</w:t>
      </w:r>
    </w:p>
    <w:p w14:paraId="56AAB1A4" w14:textId="77777777" w:rsidR="00E302D5" w:rsidRDefault="00E302D5" w:rsidP="007308D0">
      <w:pPr>
        <w:pStyle w:val="4"/>
      </w:pPr>
      <w:r>
        <w:t>Рабочее поле команды</w:t>
      </w:r>
    </w:p>
    <w:p w14:paraId="6D6DD41D" w14:textId="77777777" w:rsidR="00E302D5" w:rsidRDefault="00E302D5" w:rsidP="00E302D5">
      <w:r>
        <w:t>Рабочее поле команды представляет собой функциональный комплекс, включающий в себя:</w:t>
      </w:r>
    </w:p>
    <w:p w14:paraId="296F6030" w14:textId="77777777" w:rsidR="00E302D5" w:rsidRDefault="00E302D5" w:rsidP="007308D0">
      <w:pPr>
        <w:pStyle w:val="a4"/>
        <w:numPr>
          <w:ilvl w:val="0"/>
          <w:numId w:val="31"/>
        </w:numPr>
      </w:pPr>
      <w:r>
        <w:t>Чат команды</w:t>
      </w:r>
    </w:p>
    <w:p w14:paraId="30C9CA76" w14:textId="77777777" w:rsidR="00E302D5" w:rsidRDefault="00E302D5" w:rsidP="007308D0">
      <w:pPr>
        <w:pStyle w:val="a4"/>
        <w:numPr>
          <w:ilvl w:val="0"/>
          <w:numId w:val="31"/>
        </w:numPr>
      </w:pPr>
      <w:r>
        <w:t>Календарь команды</w:t>
      </w:r>
    </w:p>
    <w:p w14:paraId="4868CD1C" w14:textId="77777777" w:rsidR="00E302D5" w:rsidRDefault="00E302D5" w:rsidP="007308D0">
      <w:pPr>
        <w:pStyle w:val="a4"/>
        <w:numPr>
          <w:ilvl w:val="0"/>
          <w:numId w:val="31"/>
        </w:numPr>
      </w:pPr>
      <w:r>
        <w:t>Профиль команды</w:t>
      </w:r>
    </w:p>
    <w:p w14:paraId="77918682" w14:textId="77777777" w:rsidR="00E302D5" w:rsidRDefault="00E302D5" w:rsidP="007308D0">
      <w:pPr>
        <w:pStyle w:val="a4"/>
        <w:numPr>
          <w:ilvl w:val="0"/>
          <w:numId w:val="31"/>
        </w:numPr>
      </w:pPr>
      <w:r>
        <w:t>Отчеты команды</w:t>
      </w:r>
    </w:p>
    <w:p w14:paraId="24E2132D" w14:textId="77777777" w:rsidR="00E302D5" w:rsidRDefault="00E302D5" w:rsidP="00E302D5">
      <w:r>
        <w:t>Доступ к рабочему полю команды имеют только Участники данной команды, их Куратор, представитель Учебного заведения команды и Представитель Компании-партнера, организующий данный кейс.</w:t>
      </w:r>
    </w:p>
    <w:p w14:paraId="10067932" w14:textId="77777777" w:rsidR="00E302D5" w:rsidRDefault="00E302D5" w:rsidP="00E302D5">
      <w:r>
        <w:t>В рабочем поле команда выполняет работу над представленным кейсом, имея возможность связаться с Куратором, Представителем Компании-партнера и другими участниками команды с помощью чата.</w:t>
      </w:r>
    </w:p>
    <w:p w14:paraId="63643074" w14:textId="77777777" w:rsidR="00E302D5" w:rsidRDefault="00E302D5" w:rsidP="007308D0">
      <w:pPr>
        <w:pStyle w:val="5"/>
      </w:pPr>
      <w:r>
        <w:t>Чат команды</w:t>
      </w:r>
      <w:ins w:id="120" w:author="Admin" w:date="2018-02-12T01:58:00Z">
        <w:r w:rsidR="00D572F2">
          <w:t xml:space="preserve"> Чат кейса?</w:t>
        </w:r>
      </w:ins>
    </w:p>
    <w:p w14:paraId="15A3C250" w14:textId="77777777" w:rsidR="00E302D5" w:rsidRDefault="00E302D5" w:rsidP="00E302D5">
      <w:r>
        <w:t xml:space="preserve">Командный чат представляет собой страницу с сообщениями, оставленными другими участниками команды. Каждый участник команды имеет возможность написать сообщение в чат, при этом, остальные участники команды должны увидеть это сообщение. </w:t>
      </w:r>
    </w:p>
    <w:p w14:paraId="46622751" w14:textId="77777777" w:rsidR="00E302D5" w:rsidRDefault="00E302D5" w:rsidP="00E302D5">
      <w:r>
        <w:t>Появление новых сообщений на странице не должно сопровождаться ручной или автоматической перезагрузкой страницы. Новые сообщения должны появляться в реальном времени, без каких-либо действий со стороны пользователя.</w:t>
      </w:r>
    </w:p>
    <w:p w14:paraId="3E8B275E" w14:textId="77777777" w:rsidR="00E302D5" w:rsidRDefault="00E302D5" w:rsidP="007308D0">
      <w:pPr>
        <w:pStyle w:val="5"/>
      </w:pPr>
      <w:r>
        <w:lastRenderedPageBreak/>
        <w:t>Календарь команды</w:t>
      </w:r>
    </w:p>
    <w:p w14:paraId="7B720BEC" w14:textId="77777777" w:rsidR="00E302D5" w:rsidRDefault="00E302D5" w:rsidP="00E302D5">
      <w:r>
        <w:t>В календаре команды отображаются события, в которых принимает участие команда (т.е. те события, которые относятся именно к тому кейсу, над которым работает данная команда)</w:t>
      </w:r>
    </w:p>
    <w:p w14:paraId="61406793" w14:textId="77777777" w:rsidR="00E302D5" w:rsidRDefault="00E302D5" w:rsidP="007308D0">
      <w:pPr>
        <w:pStyle w:val="5"/>
      </w:pPr>
      <w:r>
        <w:t>Профиль команды</w:t>
      </w:r>
    </w:p>
    <w:p w14:paraId="7ED26291" w14:textId="77777777" w:rsidR="00E302D5" w:rsidRDefault="00E302D5" w:rsidP="00E302D5">
      <w:r>
        <w:t>Страница профиля команды содержит список всех Участников команды и Куратора команды. Каждый элемент списка содержит:</w:t>
      </w:r>
    </w:p>
    <w:p w14:paraId="681C51A7" w14:textId="77777777" w:rsidR="00E302D5" w:rsidRDefault="00E302D5" w:rsidP="007308D0">
      <w:pPr>
        <w:pStyle w:val="a4"/>
        <w:numPr>
          <w:ilvl w:val="0"/>
          <w:numId w:val="32"/>
        </w:numPr>
      </w:pPr>
      <w:r>
        <w:t>ФИО</w:t>
      </w:r>
    </w:p>
    <w:p w14:paraId="217572F9" w14:textId="77777777" w:rsidR="00E302D5" w:rsidRDefault="00E302D5" w:rsidP="007308D0">
      <w:pPr>
        <w:pStyle w:val="a4"/>
        <w:numPr>
          <w:ilvl w:val="0"/>
          <w:numId w:val="32"/>
        </w:numPr>
      </w:pPr>
      <w:r>
        <w:t>Телефон</w:t>
      </w:r>
    </w:p>
    <w:p w14:paraId="31C8853D" w14:textId="77777777" w:rsidR="00E302D5" w:rsidRPr="008C2C31" w:rsidRDefault="00E302D5" w:rsidP="007308D0">
      <w:pPr>
        <w:pStyle w:val="a4"/>
        <w:numPr>
          <w:ilvl w:val="0"/>
          <w:numId w:val="32"/>
        </w:numPr>
      </w:pPr>
      <w:r>
        <w:rPr>
          <w:lang w:val="en-US"/>
        </w:rPr>
        <w:t>Email</w:t>
      </w:r>
    </w:p>
    <w:p w14:paraId="74AC3346" w14:textId="77777777" w:rsidR="00E302D5" w:rsidRDefault="00E302D5" w:rsidP="00E302D5">
      <w:r>
        <w:t>При этом, отдельно отмечается Куратор и Капитан команды.</w:t>
      </w:r>
    </w:p>
    <w:p w14:paraId="0D37F487" w14:textId="77777777" w:rsidR="00E302D5" w:rsidRDefault="00E302D5" w:rsidP="00E302D5">
      <w:r>
        <w:t>Также на странице профиля отображается название команды. Название команды может сменить Куратор команды. По умолчанию, в качестве названия, команде присваивается уникальный номер.</w:t>
      </w:r>
    </w:p>
    <w:p w14:paraId="36AC8854" w14:textId="77777777" w:rsidR="00E302D5" w:rsidRDefault="00E302D5" w:rsidP="00E302D5">
      <w:pPr>
        <w:pStyle w:val="4"/>
      </w:pPr>
      <w:r>
        <w:t>Отчеты команды</w:t>
      </w:r>
    </w:p>
    <w:p w14:paraId="13F6DB94" w14:textId="77777777" w:rsidR="00E302D5" w:rsidRDefault="00E302D5" w:rsidP="00E302D5">
      <w:r>
        <w:t>Раздел отчетов предназначен для добавления Участниками команды отчетных материалов по кейсу.</w:t>
      </w:r>
    </w:p>
    <w:p w14:paraId="0052872C" w14:textId="77777777" w:rsidR="00E302D5" w:rsidRDefault="00E302D5" w:rsidP="00E302D5">
      <w:r>
        <w:t>Представитель Компании-партнера обозначает формат предоставления материалов по кейсу с помощью специального интерфейса, позволяющего организовать поэтапную загрузку материалов кейса для участников всех команд, работающих над кейсом:</w:t>
      </w:r>
    </w:p>
    <w:p w14:paraId="7918649E" w14:textId="77777777" w:rsidR="00E302D5" w:rsidRDefault="00E302D5" w:rsidP="007308D0">
      <w:pPr>
        <w:pStyle w:val="a4"/>
        <w:numPr>
          <w:ilvl w:val="0"/>
          <w:numId w:val="33"/>
        </w:numPr>
      </w:pPr>
      <w:r>
        <w:t>Название этапа* (строка)</w:t>
      </w:r>
    </w:p>
    <w:p w14:paraId="37D90619" w14:textId="77777777" w:rsidR="00E302D5" w:rsidRDefault="00E302D5" w:rsidP="007308D0">
      <w:pPr>
        <w:pStyle w:val="a4"/>
        <w:numPr>
          <w:ilvl w:val="0"/>
          <w:numId w:val="33"/>
        </w:numPr>
      </w:pPr>
      <w:r>
        <w:t>Краткое описание задачи (текст)*</w:t>
      </w:r>
    </w:p>
    <w:p w14:paraId="1BCBC952" w14:textId="77777777" w:rsidR="00E302D5" w:rsidRDefault="00E302D5" w:rsidP="007308D0">
      <w:pPr>
        <w:pStyle w:val="a4"/>
        <w:numPr>
          <w:ilvl w:val="0"/>
          <w:numId w:val="33"/>
        </w:numPr>
      </w:pPr>
      <w:r>
        <w:t>Материал 1*</w:t>
      </w:r>
    </w:p>
    <w:p w14:paraId="73F71944" w14:textId="77777777" w:rsidR="00E302D5" w:rsidRDefault="00E302D5" w:rsidP="007308D0">
      <w:pPr>
        <w:pStyle w:val="a4"/>
        <w:numPr>
          <w:ilvl w:val="1"/>
          <w:numId w:val="33"/>
        </w:numPr>
      </w:pPr>
      <w:r>
        <w:t>Название материала (строка)*</w:t>
      </w:r>
    </w:p>
    <w:p w14:paraId="699134AB" w14:textId="77777777" w:rsidR="00E302D5" w:rsidRDefault="00E302D5" w:rsidP="007308D0">
      <w:pPr>
        <w:pStyle w:val="a4"/>
        <w:numPr>
          <w:ilvl w:val="1"/>
          <w:numId w:val="33"/>
        </w:numPr>
      </w:pPr>
      <w:r>
        <w:t>Формат материала (выбор из списка)*</w:t>
      </w:r>
    </w:p>
    <w:p w14:paraId="029E84C7" w14:textId="77777777" w:rsidR="00E302D5" w:rsidRDefault="00E302D5" w:rsidP="007308D0">
      <w:pPr>
        <w:pStyle w:val="a4"/>
        <w:numPr>
          <w:ilvl w:val="0"/>
          <w:numId w:val="33"/>
        </w:numPr>
      </w:pPr>
      <w:r>
        <w:t>Материал 2</w:t>
      </w:r>
    </w:p>
    <w:p w14:paraId="1658750D" w14:textId="77777777" w:rsidR="00E302D5" w:rsidRDefault="00E302D5" w:rsidP="007308D0">
      <w:pPr>
        <w:pStyle w:val="a4"/>
        <w:numPr>
          <w:ilvl w:val="1"/>
          <w:numId w:val="33"/>
        </w:numPr>
      </w:pPr>
      <w:r>
        <w:t>Название материала (строка)</w:t>
      </w:r>
    </w:p>
    <w:p w14:paraId="5A8F3463" w14:textId="77777777" w:rsidR="00E302D5" w:rsidRDefault="00E302D5" w:rsidP="007308D0">
      <w:pPr>
        <w:pStyle w:val="a4"/>
        <w:numPr>
          <w:ilvl w:val="1"/>
          <w:numId w:val="33"/>
        </w:numPr>
      </w:pPr>
      <w:r>
        <w:t>Формат материала (выбор из списка)</w:t>
      </w:r>
    </w:p>
    <w:p w14:paraId="42D9A171" w14:textId="77777777" w:rsidR="00E302D5" w:rsidRDefault="00E302D5" w:rsidP="007308D0">
      <w:pPr>
        <w:pStyle w:val="a4"/>
        <w:numPr>
          <w:ilvl w:val="0"/>
          <w:numId w:val="33"/>
        </w:numPr>
      </w:pPr>
      <w:r>
        <w:t>…</w:t>
      </w:r>
    </w:p>
    <w:p w14:paraId="32133FF9" w14:textId="77777777" w:rsidR="00E302D5" w:rsidRDefault="00E302D5" w:rsidP="007308D0">
      <w:pPr>
        <w:pStyle w:val="a4"/>
        <w:numPr>
          <w:ilvl w:val="0"/>
          <w:numId w:val="33"/>
        </w:numPr>
      </w:pPr>
      <w:r>
        <w:t>Финальный отчет (чекбокс)</w:t>
      </w:r>
    </w:p>
    <w:p w14:paraId="2789F7B8" w14:textId="77777777" w:rsidR="00E302D5" w:rsidRDefault="00E302D5" w:rsidP="007308D0">
      <w:pPr>
        <w:pStyle w:val="a4"/>
        <w:numPr>
          <w:ilvl w:val="0"/>
          <w:numId w:val="33"/>
        </w:numPr>
      </w:pPr>
      <w:r>
        <w:t>Кнопка «Сохранить»</w:t>
      </w:r>
    </w:p>
    <w:p w14:paraId="72F11386" w14:textId="77777777" w:rsidR="00E302D5" w:rsidRDefault="00E302D5" w:rsidP="00E302D5">
      <w:r>
        <w:t xml:space="preserve">При необходимости, Представитель Компании-партнера может добавить необходимое количество материалов с разными форматами (документ, изображение, текст, ссылка). </w:t>
      </w:r>
    </w:p>
    <w:p w14:paraId="2586F909" w14:textId="77777777" w:rsidR="00E302D5" w:rsidRDefault="00E302D5" w:rsidP="00E302D5">
      <w:r>
        <w:t>При сохранении этапа, он отображается на странице отчета Команды, которая, в свою очередь, загружает материалы в представленную сгенерированную форму.</w:t>
      </w:r>
    </w:p>
    <w:p w14:paraId="460CA3C3" w14:textId="77777777" w:rsidR="00E302D5" w:rsidRDefault="00E302D5" w:rsidP="00E302D5">
      <w:r>
        <w:lastRenderedPageBreak/>
        <w:t xml:space="preserve">После предоставления Командой материалов, Представитель Компании-партнера имеет возможность оценить материал, проставив оценку от 1 до </w:t>
      </w:r>
      <w:ins w:id="121" w:author="Admin" w:date="2018-02-12T01:59:00Z">
        <w:r w:rsidR="00D572F2">
          <w:t>2?</w:t>
        </w:r>
      </w:ins>
      <w:del w:id="122" w:author="Admin" w:date="2018-02-12T01:59:00Z">
        <w:r w:rsidDel="00D572F2">
          <w:delText xml:space="preserve">5 </w:delText>
        </w:r>
      </w:del>
      <w:r>
        <w:t>напротив каждого из материалов. В результате складывается средняя оценка от Представителя Компании-партнера.</w:t>
      </w:r>
      <w:r w:rsidR="001013D6">
        <w:t xml:space="preserve"> Так же Представитель Компании-партнера имеет возможность снять команду с участия в кейсе, оставив при этом комментарий, который будет отправлен каждому участнику команды. </w:t>
      </w:r>
    </w:p>
    <w:p w14:paraId="6DF35358" w14:textId="77777777" w:rsidR="00445299" w:rsidRDefault="00E302D5" w:rsidP="00E302D5">
      <w:r>
        <w:t>Если при создании отчета, установлен чекбокс «Финальный отчет», то после оценки Представителем Компании-партнера, он может отправить отчет на оценку Экспертам.</w:t>
      </w:r>
      <w:r w:rsidR="00445299">
        <w:t xml:space="preserve"> </w:t>
      </w:r>
    </w:p>
    <w:p w14:paraId="2AD13934" w14:textId="77777777" w:rsidR="00E302D5" w:rsidRDefault="00E302D5" w:rsidP="00E302D5">
      <w:r>
        <w:t>При этом, ему необходимо создать форму оценивания кейса, указав критерии оценивания, которые будут закреплены за кейсом и все Команды будут оцениваться экспертами по данным критериям:</w:t>
      </w:r>
    </w:p>
    <w:p w14:paraId="378C3876" w14:textId="77777777" w:rsidR="00E302D5" w:rsidRDefault="00E302D5" w:rsidP="007308D0">
      <w:pPr>
        <w:pStyle w:val="a4"/>
        <w:numPr>
          <w:ilvl w:val="0"/>
          <w:numId w:val="35"/>
        </w:numPr>
      </w:pPr>
      <w:r>
        <w:t>Критерий 1*</w:t>
      </w:r>
    </w:p>
    <w:p w14:paraId="195EE607" w14:textId="77777777" w:rsidR="00E302D5" w:rsidRDefault="00E302D5" w:rsidP="007308D0">
      <w:pPr>
        <w:pStyle w:val="a4"/>
        <w:numPr>
          <w:ilvl w:val="0"/>
          <w:numId w:val="35"/>
        </w:numPr>
      </w:pPr>
      <w:r>
        <w:t>Критерий 2</w:t>
      </w:r>
    </w:p>
    <w:p w14:paraId="68AB683E" w14:textId="77777777" w:rsidR="00E302D5" w:rsidRDefault="00E302D5" w:rsidP="007308D0">
      <w:pPr>
        <w:pStyle w:val="a4"/>
        <w:numPr>
          <w:ilvl w:val="0"/>
          <w:numId w:val="35"/>
        </w:numPr>
      </w:pPr>
      <w:r>
        <w:t>…</w:t>
      </w:r>
    </w:p>
    <w:p w14:paraId="12CAFA3A" w14:textId="77777777" w:rsidR="00E302D5" w:rsidRDefault="00E302D5" w:rsidP="00E302D5">
      <w:r>
        <w:t xml:space="preserve">По каждому критерию Эксперт имеет право поставить оценку от 1 до </w:t>
      </w:r>
      <w:ins w:id="123" w:author="Admin" w:date="2018-02-12T01:59:00Z">
        <w:r w:rsidR="00D572F2">
          <w:t>2?</w:t>
        </w:r>
      </w:ins>
      <w:del w:id="124" w:author="Admin" w:date="2018-02-12T01:59:00Z">
        <w:r w:rsidDel="00D572F2">
          <w:delText>5</w:delText>
        </w:r>
      </w:del>
      <w:r>
        <w:t>. При проставлении всех оценок, складывается общий балл за проект по кейсу (если выставлены не все оценки, общий бал не подсчитывается, и такая оценка не является действительной).</w:t>
      </w:r>
    </w:p>
    <w:p w14:paraId="0FEE4589" w14:textId="77777777" w:rsidR="00445299" w:rsidRDefault="00445299" w:rsidP="00E302D5">
      <w:r>
        <w:t>Экспертиза начинается в установленный Администратором день.</w:t>
      </w:r>
    </w:p>
    <w:p w14:paraId="42EE50AB" w14:textId="77777777" w:rsidR="00E302D5" w:rsidRDefault="00E302D5" w:rsidP="00E302D5">
      <w:r>
        <w:t>Новые работы, отправленные на экспертизу появляются в личных кабинетах всех экспертов конкурса.</w:t>
      </w:r>
    </w:p>
    <w:p w14:paraId="4B9976EE" w14:textId="77777777" w:rsidR="00E302D5" w:rsidRDefault="00E302D5" w:rsidP="007308D0">
      <w:pPr>
        <w:pStyle w:val="4"/>
      </w:pPr>
      <w:r>
        <w:t>Рассылки</w:t>
      </w:r>
    </w:p>
    <w:p w14:paraId="597454E3" w14:textId="77777777" w:rsidR="00E302D5" w:rsidRDefault="00E302D5" w:rsidP="00E302D5">
      <w:r>
        <w:t>На странице рассылок отображается список созданных рассылок, с возможностью управления – повтор рассылки/редактирование/удаление.</w:t>
      </w:r>
    </w:p>
    <w:p w14:paraId="5EE96CCB" w14:textId="77777777" w:rsidR="00E302D5" w:rsidRDefault="00E302D5" w:rsidP="00E302D5">
      <w:r>
        <w:t>Для создания рассылки необходимо заполнить следующую форму:</w:t>
      </w:r>
    </w:p>
    <w:p w14:paraId="3BFF89E7" w14:textId="77777777" w:rsidR="00E302D5" w:rsidRDefault="00E302D5" w:rsidP="007308D0">
      <w:pPr>
        <w:pStyle w:val="a4"/>
        <w:numPr>
          <w:ilvl w:val="0"/>
          <w:numId w:val="34"/>
        </w:numPr>
      </w:pPr>
      <w:r>
        <w:t>Название рассылки (строка)*</w:t>
      </w:r>
    </w:p>
    <w:p w14:paraId="555A3ACF" w14:textId="77777777" w:rsidR="00E302D5" w:rsidRDefault="00E302D5" w:rsidP="007308D0">
      <w:pPr>
        <w:pStyle w:val="a4"/>
        <w:numPr>
          <w:ilvl w:val="0"/>
          <w:numId w:val="34"/>
        </w:numPr>
      </w:pPr>
      <w:r>
        <w:t>Тема письма (строка)*</w:t>
      </w:r>
    </w:p>
    <w:p w14:paraId="018EF384" w14:textId="77777777" w:rsidR="00E302D5" w:rsidRDefault="00E302D5" w:rsidP="007308D0">
      <w:pPr>
        <w:pStyle w:val="a4"/>
        <w:numPr>
          <w:ilvl w:val="0"/>
          <w:numId w:val="34"/>
        </w:numPr>
      </w:pPr>
      <w:r>
        <w:t>Текст письма (текст с визуальным редактором)*</w:t>
      </w:r>
    </w:p>
    <w:p w14:paraId="6420BA09" w14:textId="77777777" w:rsidR="00E302D5" w:rsidRDefault="00E302D5" w:rsidP="007308D0">
      <w:pPr>
        <w:pStyle w:val="a4"/>
        <w:numPr>
          <w:ilvl w:val="0"/>
          <w:numId w:val="34"/>
        </w:numPr>
      </w:pPr>
      <w:r>
        <w:t>Группы рассылки (выбор групп пользователей из списка, с возможностью добавить несколько групп)*</w:t>
      </w:r>
    </w:p>
    <w:p w14:paraId="568DD61E" w14:textId="77777777" w:rsidR="00E302D5" w:rsidRDefault="00E302D5" w:rsidP="00E302D5">
      <w:r>
        <w:t>Группы пользователей, которым можно сделать рассылку, представлены в таблице 5: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E302D5" w14:paraId="63C45C72" w14:textId="77777777" w:rsidTr="00581293">
        <w:tc>
          <w:tcPr>
            <w:tcW w:w="4669" w:type="dxa"/>
          </w:tcPr>
          <w:p w14:paraId="1A5C22F4" w14:textId="77777777" w:rsidR="00E302D5" w:rsidRPr="0052698D" w:rsidRDefault="00E302D5" w:rsidP="00581293">
            <w:pPr>
              <w:jc w:val="center"/>
              <w:rPr>
                <w:b/>
              </w:rPr>
            </w:pPr>
            <w:r w:rsidRPr="0052698D">
              <w:rPr>
                <w:b/>
              </w:rPr>
              <w:t>Пользователь</w:t>
            </w:r>
          </w:p>
        </w:tc>
        <w:tc>
          <w:tcPr>
            <w:tcW w:w="4670" w:type="dxa"/>
          </w:tcPr>
          <w:p w14:paraId="5BB5AD40" w14:textId="77777777" w:rsidR="00E302D5" w:rsidRPr="0052698D" w:rsidRDefault="00E302D5" w:rsidP="00581293">
            <w:pPr>
              <w:jc w:val="center"/>
              <w:rPr>
                <w:b/>
              </w:rPr>
            </w:pPr>
            <w:r w:rsidRPr="0052698D">
              <w:rPr>
                <w:b/>
              </w:rPr>
              <w:t>Группы рассылок</w:t>
            </w:r>
          </w:p>
        </w:tc>
      </w:tr>
      <w:tr w:rsidR="00E302D5" w14:paraId="6FE267E0" w14:textId="77777777" w:rsidTr="00581293">
        <w:tc>
          <w:tcPr>
            <w:tcW w:w="4669" w:type="dxa"/>
          </w:tcPr>
          <w:p w14:paraId="7F1B6657" w14:textId="77777777" w:rsidR="00E302D5" w:rsidRDefault="00E302D5" w:rsidP="00581293">
            <w:r>
              <w:t>Представитель Учебного заведения</w:t>
            </w:r>
          </w:p>
        </w:tc>
        <w:tc>
          <w:tcPr>
            <w:tcW w:w="4670" w:type="dxa"/>
          </w:tcPr>
          <w:p w14:paraId="59320B25" w14:textId="77777777" w:rsidR="00E302D5" w:rsidRDefault="00E302D5" w:rsidP="00581293">
            <w:r>
              <w:t xml:space="preserve">Кураторы, Участники своего учебного заведения, Представители Компании-партнера, в кейсах которых принимает участие Учебное </w:t>
            </w:r>
            <w:r>
              <w:lastRenderedPageBreak/>
              <w:t>заведение</w:t>
            </w:r>
          </w:p>
        </w:tc>
      </w:tr>
      <w:tr w:rsidR="00E302D5" w14:paraId="099E3A7C" w14:textId="77777777" w:rsidTr="00581293">
        <w:tc>
          <w:tcPr>
            <w:tcW w:w="4669" w:type="dxa"/>
          </w:tcPr>
          <w:p w14:paraId="5BB7E99E" w14:textId="77777777" w:rsidR="00E302D5" w:rsidRDefault="00E302D5" w:rsidP="00581293">
            <w:r>
              <w:lastRenderedPageBreak/>
              <w:t>Представитель Компании-партнера</w:t>
            </w:r>
          </w:p>
        </w:tc>
        <w:tc>
          <w:tcPr>
            <w:tcW w:w="4670" w:type="dxa"/>
          </w:tcPr>
          <w:p w14:paraId="398A4C4F" w14:textId="77777777" w:rsidR="00E302D5" w:rsidRDefault="00E302D5" w:rsidP="00581293">
            <w:r>
              <w:t>Представители Учебного заведения, Участники кейсов Представителя Компании-партнера</w:t>
            </w:r>
          </w:p>
        </w:tc>
      </w:tr>
    </w:tbl>
    <w:p w14:paraId="16365AFA" w14:textId="77777777" w:rsidR="00E302D5" w:rsidRDefault="00E302D5" w:rsidP="00E302D5">
      <w:r>
        <w:t xml:space="preserve">При создании рассылки должна быть возможность отправить ее. Любая рассылка должна проходить премодерацию администратора перед отправкой получателям. </w:t>
      </w:r>
    </w:p>
    <w:p w14:paraId="3E4CD793" w14:textId="77777777" w:rsidR="00E302D5" w:rsidRDefault="00E302D5" w:rsidP="00E302D5">
      <w:r>
        <w:t>Администратор должен иметь возможность сделать рассылку всем группам пользователей.</w:t>
      </w:r>
    </w:p>
    <w:p w14:paraId="24F7096E" w14:textId="77777777" w:rsidR="00E302D5" w:rsidRDefault="00E302D5" w:rsidP="007308D0">
      <w:pPr>
        <w:pStyle w:val="4"/>
      </w:pPr>
      <w:r>
        <w:t>Эксперт</w:t>
      </w:r>
    </w:p>
    <w:p w14:paraId="3431916F" w14:textId="77777777" w:rsidR="00E302D5" w:rsidRDefault="00AB6A03" w:rsidP="00E302D5">
      <w:r>
        <w:t>Для роли</w:t>
      </w:r>
      <w:r w:rsidR="00E302D5">
        <w:t xml:space="preserve"> «Эксперт» необходим принципиально отличный от остальных Личный кабинет, который содержит только Проекты, которые отправил Представитель Компании-партнера на оценку определенному Эксперту.</w:t>
      </w:r>
    </w:p>
    <w:p w14:paraId="6CA52C4F" w14:textId="77777777" w:rsidR="00E302D5" w:rsidRDefault="00E302D5" w:rsidP="00E302D5">
      <w:r>
        <w:t>Роль Эксперта может быть присвоена администратором только пользователю с ролью «Пользователь».</w:t>
      </w:r>
    </w:p>
    <w:p w14:paraId="17A1BC80" w14:textId="77777777" w:rsidR="00E302D5" w:rsidRDefault="00E302D5" w:rsidP="007308D0">
      <w:pPr>
        <w:pStyle w:val="5"/>
      </w:pPr>
      <w:r>
        <w:t>Проекты</w:t>
      </w:r>
    </w:p>
    <w:p w14:paraId="32C94042" w14:textId="77777777" w:rsidR="00E302D5" w:rsidRDefault="00E302D5" w:rsidP="00E302D5">
      <w:r>
        <w:t>На странице Проекты в Личном кабинете Эксперта представлен список Ожидающих оценки проектов (отчетов по кейсам Команд), при нажатии на который открывается страница с описанием кейса, критериями оценки и отчетом команды.</w:t>
      </w:r>
    </w:p>
    <w:p w14:paraId="6DB301EF" w14:textId="77777777" w:rsidR="00E302D5" w:rsidRDefault="00E302D5" w:rsidP="00E302D5">
      <w:r>
        <w:t>После проставления оценок по всем критериям, формируется средний балл за Проект Команды, который в дальнейшем имеют возможность просмотреть Участники команды и Представитель Компании-партнера.</w:t>
      </w:r>
    </w:p>
    <w:p w14:paraId="075E257D" w14:textId="77777777" w:rsidR="00E302D5" w:rsidRPr="0080237E" w:rsidRDefault="00E302D5" w:rsidP="00E302D5">
      <w:r>
        <w:t>Также на странице Проекты должен быть переключатель для отображения уже оцененных проектов – «Оцененные». При открытии отображается список уже оцененных проектов. При выборе одного из Проектов, открывается страница с описанием кейса, отчетом Команды и проставленными результатами оценки. Эксперт имеет право изменить оценки Проекта.</w:t>
      </w:r>
    </w:p>
    <w:p w14:paraId="41D0E308" w14:textId="77777777" w:rsidR="00E302D5" w:rsidRPr="00BB1662" w:rsidRDefault="00E302D5" w:rsidP="00E302D5"/>
    <w:p w14:paraId="05A293B5" w14:textId="77777777" w:rsidR="00E302D5" w:rsidRDefault="00E302D5" w:rsidP="008B3C92">
      <w:pPr>
        <w:pStyle w:val="3"/>
        <w:numPr>
          <w:ilvl w:val="2"/>
          <w:numId w:val="38"/>
        </w:numPr>
      </w:pPr>
      <w:bookmarkStart w:id="125" w:name="_Toc505006749"/>
      <w:r>
        <w:t>Требования к дизайну</w:t>
      </w:r>
      <w:bookmarkEnd w:id="125"/>
    </w:p>
    <w:p w14:paraId="49094C83" w14:textId="77777777" w:rsidR="007308D0" w:rsidRDefault="00E302D5" w:rsidP="008B3C92">
      <w:pPr>
        <w:pStyle w:val="3"/>
        <w:numPr>
          <w:ilvl w:val="2"/>
          <w:numId w:val="38"/>
        </w:numPr>
      </w:pPr>
      <w:bookmarkStart w:id="126" w:name="_Toc505006750"/>
      <w:r>
        <w:t>Общие требования</w:t>
      </w:r>
      <w:bookmarkEnd w:id="126"/>
    </w:p>
    <w:p w14:paraId="04C91B8E" w14:textId="77777777" w:rsidR="007308D0" w:rsidRPr="007308D0" w:rsidRDefault="007308D0" w:rsidP="007308D0">
      <w:r>
        <w:t>Стиль сайта можно описать как современный, деловой. В качестве фонового цвета рекомендуется использовать белый или светлые оттенки серого или бежевого.</w:t>
      </w:r>
    </w:p>
    <w:p w14:paraId="3232C185" w14:textId="77777777" w:rsidR="00A62991" w:rsidRDefault="007308D0" w:rsidP="008B3C92">
      <w:pPr>
        <w:pStyle w:val="3"/>
        <w:numPr>
          <w:ilvl w:val="3"/>
          <w:numId w:val="38"/>
        </w:numPr>
      </w:pPr>
      <w:bookmarkStart w:id="127" w:name="_Toc505006751"/>
      <w:r>
        <w:t>Типовые навигационные и информационные элементы</w:t>
      </w:r>
      <w:bookmarkEnd w:id="127"/>
    </w:p>
    <w:p w14:paraId="6036E83A" w14:textId="77777777" w:rsidR="00A62991" w:rsidRDefault="00A62991" w:rsidP="008B3C92">
      <w:pPr>
        <w:pStyle w:val="a4"/>
        <w:numPr>
          <w:ilvl w:val="0"/>
          <w:numId w:val="39"/>
        </w:numPr>
      </w:pPr>
      <w:r>
        <w:t>Шапка сайта</w:t>
      </w:r>
    </w:p>
    <w:p w14:paraId="3577DBE7" w14:textId="77777777" w:rsidR="00A62991" w:rsidRDefault="00A62991" w:rsidP="008B3C92">
      <w:pPr>
        <w:pStyle w:val="a4"/>
        <w:numPr>
          <w:ilvl w:val="0"/>
          <w:numId w:val="39"/>
        </w:numPr>
      </w:pPr>
      <w:r>
        <w:t>Основное меню</w:t>
      </w:r>
    </w:p>
    <w:p w14:paraId="523BF6CC" w14:textId="77777777" w:rsidR="00A62991" w:rsidRDefault="00A62991" w:rsidP="008B3C92">
      <w:pPr>
        <w:pStyle w:val="a4"/>
        <w:numPr>
          <w:ilvl w:val="0"/>
          <w:numId w:val="39"/>
        </w:numPr>
      </w:pPr>
      <w:r>
        <w:lastRenderedPageBreak/>
        <w:t>Боковое меню</w:t>
      </w:r>
    </w:p>
    <w:p w14:paraId="6177CDB1" w14:textId="77777777" w:rsidR="00A62991" w:rsidRDefault="00A62991" w:rsidP="008B3C92">
      <w:pPr>
        <w:pStyle w:val="a4"/>
        <w:numPr>
          <w:ilvl w:val="0"/>
          <w:numId w:val="39"/>
        </w:numPr>
      </w:pPr>
      <w:r>
        <w:t>Основное поле контента</w:t>
      </w:r>
    </w:p>
    <w:p w14:paraId="4C1AFA7C" w14:textId="77777777" w:rsidR="00A62991" w:rsidRPr="002A56A6" w:rsidRDefault="00A62991" w:rsidP="008B3C92">
      <w:pPr>
        <w:pStyle w:val="a4"/>
        <w:numPr>
          <w:ilvl w:val="0"/>
          <w:numId w:val="39"/>
        </w:numPr>
      </w:pPr>
      <w:r>
        <w:t>Подвал</w:t>
      </w:r>
    </w:p>
    <w:p w14:paraId="42083233" w14:textId="77777777" w:rsidR="00A62991" w:rsidRPr="00A62991" w:rsidRDefault="00A62991" w:rsidP="00A62991"/>
    <w:p w14:paraId="4F7AAF7C" w14:textId="77777777" w:rsidR="00A62991" w:rsidRDefault="00E302D5" w:rsidP="008B3C92">
      <w:pPr>
        <w:pStyle w:val="3"/>
        <w:numPr>
          <w:ilvl w:val="3"/>
          <w:numId w:val="38"/>
        </w:numPr>
      </w:pPr>
      <w:bookmarkStart w:id="128" w:name="_Toc505006752"/>
      <w:r>
        <w:t>Шапка сайта</w:t>
      </w:r>
      <w:bookmarkEnd w:id="128"/>
    </w:p>
    <w:p w14:paraId="30AB0389" w14:textId="77777777" w:rsidR="00A62991" w:rsidRPr="00A62991" w:rsidRDefault="00A62991" w:rsidP="00A62991">
      <w:r>
        <w:t>Шапка сайта должна содержать логотип и название конкурса, контактную информацию. Логотип является ссылкой на главную страницу сайта.</w:t>
      </w:r>
    </w:p>
    <w:p w14:paraId="2BB3704B" w14:textId="77777777" w:rsidR="00A62991" w:rsidRDefault="00E302D5" w:rsidP="008B3C92">
      <w:pPr>
        <w:pStyle w:val="3"/>
        <w:numPr>
          <w:ilvl w:val="3"/>
          <w:numId w:val="38"/>
        </w:numPr>
      </w:pPr>
      <w:bookmarkStart w:id="129" w:name="_Toc505006753"/>
      <w:r>
        <w:t>Основное и боковое меню</w:t>
      </w:r>
      <w:bookmarkEnd w:id="129"/>
    </w:p>
    <w:p w14:paraId="1DE7B8B4" w14:textId="77777777" w:rsidR="00A62991" w:rsidRDefault="00A62991" w:rsidP="00A62991">
      <w:r>
        <w:t>Основное меню должно располагаться в верхней части окна (под шапкой или в шапке) и содержать ссылки на все разделы первого уровня.</w:t>
      </w:r>
    </w:p>
    <w:p w14:paraId="5DA5817E" w14:textId="77777777" w:rsidR="00A62991" w:rsidRPr="00A62991" w:rsidRDefault="00A62991" w:rsidP="00A62991">
      <w:r>
        <w:t>Боковое меню должно располагаться в левой или правой части окна (в зависимости от утвержденного дизайн-макета) и содержать ссылки на разделы, связанные тематически с текущим, если таковые существуют для выбранного раздела первого уровня.</w:t>
      </w:r>
    </w:p>
    <w:p w14:paraId="3165B024" w14:textId="77777777" w:rsidR="00A62991" w:rsidRDefault="00E302D5" w:rsidP="008B3C92">
      <w:pPr>
        <w:pStyle w:val="3"/>
        <w:numPr>
          <w:ilvl w:val="3"/>
          <w:numId w:val="38"/>
        </w:numPr>
      </w:pPr>
      <w:bookmarkStart w:id="130" w:name="_Toc505006754"/>
      <w:r>
        <w:t>Основное поле контента</w:t>
      </w:r>
      <w:bookmarkEnd w:id="130"/>
    </w:p>
    <w:p w14:paraId="2523281A" w14:textId="77777777" w:rsidR="00A62991" w:rsidRPr="00A62991" w:rsidRDefault="00A62991" w:rsidP="00A62991">
      <w:r>
        <w:t>Основное поле контента должно располагаться в центре страницы. В этом поле отображается основное содержание выбранного раздела. Стилевое оформление материалов и их элементов (ссылок, заголовков, основного текста, изображений, форм, таблиц и т.п.) должно быть единым для всех страниц сайта.</w:t>
      </w:r>
    </w:p>
    <w:p w14:paraId="50C62AD0" w14:textId="77777777" w:rsidR="00E302D5" w:rsidRPr="002A56A6" w:rsidRDefault="00E302D5" w:rsidP="008B3C92">
      <w:pPr>
        <w:pStyle w:val="3"/>
        <w:numPr>
          <w:ilvl w:val="3"/>
          <w:numId w:val="38"/>
        </w:numPr>
      </w:pPr>
      <w:bookmarkStart w:id="131" w:name="_Toc505006755"/>
      <w:r>
        <w:t>Подвал</w:t>
      </w:r>
      <w:bookmarkEnd w:id="131"/>
    </w:p>
    <w:p w14:paraId="5D653E55" w14:textId="77777777" w:rsidR="00E302D5" w:rsidRDefault="00E302D5" w:rsidP="00E302D5">
      <w:r>
        <w:t xml:space="preserve">В подвале должна располагаться информация о правообладателях, ссылка на веб-сайт Разработчика и логотип разработчика. </w:t>
      </w:r>
    </w:p>
    <w:p w14:paraId="10153BBE" w14:textId="77777777" w:rsidR="00E302D5" w:rsidRPr="00E302D5" w:rsidRDefault="00E302D5" w:rsidP="00E302D5">
      <w:pPr>
        <w:spacing w:before="0" w:after="0"/>
        <w:jc w:val="left"/>
      </w:pPr>
      <w:r>
        <w:br w:type="page"/>
      </w:r>
    </w:p>
    <w:p w14:paraId="19A19AFA" w14:textId="77777777" w:rsidR="00E302D5" w:rsidRDefault="00E302D5" w:rsidP="008B3C92">
      <w:pPr>
        <w:pStyle w:val="2"/>
        <w:numPr>
          <w:ilvl w:val="0"/>
          <w:numId w:val="38"/>
        </w:numPr>
      </w:pPr>
      <w:r>
        <w:lastRenderedPageBreak/>
        <w:t xml:space="preserve"> </w:t>
      </w:r>
      <w:bookmarkStart w:id="132" w:name="_Toc505006756"/>
      <w:r>
        <w:t>Состав и содержание работ по созданию сайта</w:t>
      </w:r>
      <w:bookmarkEnd w:id="132"/>
    </w:p>
    <w:p w14:paraId="67C33013" w14:textId="77777777" w:rsidR="00E302D5" w:rsidRDefault="00FC07F7" w:rsidP="009F15D9">
      <w:pPr>
        <w:pStyle w:val="3"/>
      </w:pPr>
      <w:bookmarkStart w:id="133" w:name="_Toc505006757"/>
      <w:r>
        <w:t>Этап 1. Открытая часть сайта</w:t>
      </w:r>
      <w:bookmarkEnd w:id="133"/>
    </w:p>
    <w:p w14:paraId="46183F24" w14:textId="77777777" w:rsidR="00FC07F7" w:rsidRDefault="00FC07F7" w:rsidP="00FC07F7">
      <w:pPr>
        <w:pStyle w:val="a4"/>
        <w:numPr>
          <w:ilvl w:val="0"/>
          <w:numId w:val="42"/>
        </w:numPr>
      </w:pPr>
      <w:r>
        <w:t>Разработка дизайн-макетов сайта</w:t>
      </w:r>
    </w:p>
    <w:p w14:paraId="2B3B13AF" w14:textId="77777777" w:rsidR="00FC07F7" w:rsidRDefault="00FC07F7" w:rsidP="00FC07F7">
      <w:pPr>
        <w:pStyle w:val="a4"/>
        <w:numPr>
          <w:ilvl w:val="0"/>
          <w:numId w:val="42"/>
        </w:numPr>
      </w:pPr>
      <w:r>
        <w:t>Разработка архитектуры БД</w:t>
      </w:r>
    </w:p>
    <w:p w14:paraId="146EDE9E" w14:textId="77777777" w:rsidR="00CD462B" w:rsidRDefault="00FC07F7" w:rsidP="00CD462B">
      <w:pPr>
        <w:pStyle w:val="a4"/>
        <w:numPr>
          <w:ilvl w:val="0"/>
          <w:numId w:val="42"/>
        </w:numPr>
      </w:pPr>
      <w:r>
        <w:t>Разработка панели администратора, модулей управления контентом (CMS)</w:t>
      </w:r>
    </w:p>
    <w:p w14:paraId="7C5F1628" w14:textId="77777777" w:rsidR="00CD462B" w:rsidRDefault="00CD462B" w:rsidP="00CD462B">
      <w:pPr>
        <w:pStyle w:val="a4"/>
        <w:numPr>
          <w:ilvl w:val="0"/>
          <w:numId w:val="42"/>
        </w:numPr>
      </w:pPr>
      <w:r>
        <w:t xml:space="preserve">Отправка </w:t>
      </w:r>
      <w:r>
        <w:rPr>
          <w:lang w:val="en-US"/>
        </w:rPr>
        <w:t xml:space="preserve">email </w:t>
      </w:r>
      <w:r>
        <w:t>уведомлений</w:t>
      </w:r>
    </w:p>
    <w:p w14:paraId="66E1F6AA" w14:textId="77777777" w:rsidR="00CD462B" w:rsidRDefault="00CD462B" w:rsidP="00CD462B">
      <w:pPr>
        <w:pStyle w:val="a4"/>
        <w:numPr>
          <w:ilvl w:val="0"/>
          <w:numId w:val="42"/>
        </w:numPr>
      </w:pPr>
      <w:r>
        <w:t>Разработка функционала модуля новостей</w:t>
      </w:r>
    </w:p>
    <w:p w14:paraId="05C0B499" w14:textId="77777777" w:rsidR="00CD462B" w:rsidRDefault="00CD462B" w:rsidP="00CD462B">
      <w:pPr>
        <w:pStyle w:val="a4"/>
        <w:numPr>
          <w:ilvl w:val="0"/>
          <w:numId w:val="42"/>
        </w:numPr>
      </w:pPr>
      <w:r>
        <w:t>Разработка функционала приема заявок от Партнеров/Учебных заведений</w:t>
      </w:r>
    </w:p>
    <w:p w14:paraId="4CDD0715" w14:textId="77777777" w:rsidR="00CD462B" w:rsidRDefault="00CD462B" w:rsidP="00CD462B">
      <w:pPr>
        <w:pStyle w:val="a4"/>
        <w:numPr>
          <w:ilvl w:val="0"/>
          <w:numId w:val="42"/>
        </w:numPr>
      </w:pPr>
      <w:r>
        <w:t>Разработка функционала регистрации Пользователей</w:t>
      </w:r>
    </w:p>
    <w:p w14:paraId="56657EA1" w14:textId="77777777" w:rsidR="00FC07F7" w:rsidRDefault="00FC07F7" w:rsidP="00FC07F7">
      <w:pPr>
        <w:pStyle w:val="a4"/>
        <w:numPr>
          <w:ilvl w:val="0"/>
          <w:numId w:val="42"/>
        </w:numPr>
      </w:pPr>
      <w:r>
        <w:t>Разработка страниц:</w:t>
      </w:r>
    </w:p>
    <w:p w14:paraId="0EB7C3B4" w14:textId="77777777" w:rsidR="00FC07F7" w:rsidRDefault="00FC07F7" w:rsidP="00FC07F7">
      <w:pPr>
        <w:pStyle w:val="a4"/>
        <w:numPr>
          <w:ilvl w:val="1"/>
          <w:numId w:val="42"/>
        </w:numPr>
      </w:pPr>
      <w:r>
        <w:t>Главная страница</w:t>
      </w:r>
    </w:p>
    <w:p w14:paraId="3ADB825E" w14:textId="77777777" w:rsidR="00CD462B" w:rsidRDefault="00CD462B" w:rsidP="00FC07F7">
      <w:pPr>
        <w:pStyle w:val="a4"/>
        <w:numPr>
          <w:ilvl w:val="1"/>
          <w:numId w:val="42"/>
        </w:numPr>
      </w:pPr>
      <w:r>
        <w:t>Новости</w:t>
      </w:r>
    </w:p>
    <w:p w14:paraId="12252FE9" w14:textId="77777777" w:rsidR="00FC07F7" w:rsidRDefault="00FC07F7" w:rsidP="00FC07F7">
      <w:pPr>
        <w:pStyle w:val="a4"/>
        <w:numPr>
          <w:ilvl w:val="1"/>
          <w:numId w:val="42"/>
        </w:numPr>
      </w:pPr>
      <w:r>
        <w:t>О проекте</w:t>
      </w:r>
    </w:p>
    <w:p w14:paraId="37ABB65E" w14:textId="77777777" w:rsidR="00FC07F7" w:rsidRDefault="00FC07F7" w:rsidP="00FC07F7">
      <w:pPr>
        <w:pStyle w:val="a4"/>
        <w:numPr>
          <w:ilvl w:val="1"/>
          <w:numId w:val="42"/>
        </w:numPr>
      </w:pPr>
      <w:r>
        <w:t>Положение о конкурсе</w:t>
      </w:r>
    </w:p>
    <w:p w14:paraId="517FFAE1" w14:textId="77777777" w:rsidR="00FC07F7" w:rsidRDefault="00FC07F7" w:rsidP="00FC07F7">
      <w:pPr>
        <w:pStyle w:val="a4"/>
        <w:numPr>
          <w:ilvl w:val="1"/>
          <w:numId w:val="42"/>
        </w:numPr>
      </w:pPr>
      <w:r>
        <w:t>Партнерам</w:t>
      </w:r>
    </w:p>
    <w:p w14:paraId="35C87590" w14:textId="77777777" w:rsidR="00FC07F7" w:rsidRDefault="00FC07F7" w:rsidP="00FC07F7">
      <w:pPr>
        <w:pStyle w:val="a4"/>
        <w:numPr>
          <w:ilvl w:val="1"/>
          <w:numId w:val="42"/>
        </w:numPr>
      </w:pPr>
      <w:r>
        <w:t>Учебным заведениям</w:t>
      </w:r>
    </w:p>
    <w:p w14:paraId="6652D766" w14:textId="77777777" w:rsidR="00FC07F7" w:rsidRDefault="00FC07F7" w:rsidP="00FC07F7">
      <w:pPr>
        <w:pStyle w:val="a4"/>
        <w:numPr>
          <w:ilvl w:val="1"/>
          <w:numId w:val="42"/>
        </w:numPr>
        <w:rPr>
          <w:ins w:id="134" w:author="Admin" w:date="2018-02-12T02:01:00Z"/>
        </w:rPr>
      </w:pPr>
      <w:r>
        <w:t>Наши партнеры</w:t>
      </w:r>
    </w:p>
    <w:p w14:paraId="131E45D7" w14:textId="77777777" w:rsidR="00D572F2" w:rsidRDefault="00D572F2" w:rsidP="00FC07F7">
      <w:pPr>
        <w:pStyle w:val="a4"/>
        <w:numPr>
          <w:ilvl w:val="1"/>
          <w:numId w:val="42"/>
        </w:numPr>
      </w:pPr>
      <w:ins w:id="135" w:author="Admin" w:date="2018-02-12T02:01:00Z">
        <w:r>
          <w:t>Фото-, видео- галерея</w:t>
        </w:r>
      </w:ins>
    </w:p>
    <w:p w14:paraId="0B69FE29" w14:textId="77777777" w:rsidR="00FC07F7" w:rsidRDefault="00FC07F7" w:rsidP="00FC07F7">
      <w:pPr>
        <w:pStyle w:val="a4"/>
        <w:numPr>
          <w:ilvl w:val="1"/>
          <w:numId w:val="42"/>
        </w:numPr>
      </w:pPr>
      <w:r>
        <w:t>Контакты</w:t>
      </w:r>
    </w:p>
    <w:p w14:paraId="7C480F15" w14:textId="77777777" w:rsidR="00FC07F7" w:rsidRDefault="00FC07F7" w:rsidP="00FC07F7">
      <w:pPr>
        <w:pStyle w:val="a4"/>
        <w:numPr>
          <w:ilvl w:val="1"/>
          <w:numId w:val="42"/>
        </w:numPr>
      </w:pPr>
      <w:r>
        <w:t>Личный кабинет (только регистрация участников)</w:t>
      </w:r>
    </w:p>
    <w:p w14:paraId="73778E90" w14:textId="77777777" w:rsidR="00CD462B" w:rsidRDefault="00CD462B" w:rsidP="00CD462B">
      <w:pPr>
        <w:pStyle w:val="a4"/>
        <w:numPr>
          <w:ilvl w:val="0"/>
          <w:numId w:val="42"/>
        </w:numPr>
      </w:pPr>
      <w:r>
        <w:t>Первичное наполнение контентом</w:t>
      </w:r>
    </w:p>
    <w:p w14:paraId="4CA526EB" w14:textId="77777777" w:rsidR="00CD462B" w:rsidRDefault="00CD462B" w:rsidP="00CD462B">
      <w:pPr>
        <w:pStyle w:val="3"/>
      </w:pPr>
      <w:bookmarkStart w:id="136" w:name="_Toc505006758"/>
      <w:r>
        <w:t>Этап 2. Функционал проведения конкурса</w:t>
      </w:r>
      <w:bookmarkEnd w:id="136"/>
    </w:p>
    <w:p w14:paraId="76D2E1E8" w14:textId="77777777" w:rsidR="00CD462B" w:rsidRDefault="00CD462B" w:rsidP="00CD462B">
      <w:pPr>
        <w:pStyle w:val="a4"/>
        <w:numPr>
          <w:ilvl w:val="0"/>
          <w:numId w:val="43"/>
        </w:numPr>
      </w:pPr>
      <w:r>
        <w:t>Разработка функционала Администратора в части управления Пользователями/Контентом/Этапами конкурса</w:t>
      </w:r>
    </w:p>
    <w:p w14:paraId="133167A3" w14:textId="77777777" w:rsidR="00F72768" w:rsidRDefault="00F72768" w:rsidP="00CD462B">
      <w:pPr>
        <w:pStyle w:val="a4"/>
        <w:numPr>
          <w:ilvl w:val="0"/>
          <w:numId w:val="43"/>
        </w:numPr>
      </w:pPr>
      <w:r>
        <w:t>Разработка функционала личного кабинета пользователей</w:t>
      </w:r>
      <w:r w:rsidR="00EF4199">
        <w:t>:</w:t>
      </w:r>
    </w:p>
    <w:p w14:paraId="6961907C" w14:textId="77777777" w:rsidR="00EF4199" w:rsidRDefault="00EF4199" w:rsidP="00EF4199">
      <w:pPr>
        <w:pStyle w:val="a4"/>
        <w:numPr>
          <w:ilvl w:val="1"/>
          <w:numId w:val="43"/>
        </w:numPr>
      </w:pPr>
      <w:r>
        <w:t>Личные данные</w:t>
      </w:r>
    </w:p>
    <w:p w14:paraId="5EF0CEB2" w14:textId="77777777" w:rsidR="00EF4199" w:rsidRDefault="00EF4199" w:rsidP="00EF4199">
      <w:pPr>
        <w:pStyle w:val="a4"/>
        <w:numPr>
          <w:ilvl w:val="1"/>
          <w:numId w:val="43"/>
        </w:numPr>
      </w:pPr>
      <w:r>
        <w:t>Управление пользователями</w:t>
      </w:r>
    </w:p>
    <w:p w14:paraId="573660D9" w14:textId="77777777" w:rsidR="00EF4199" w:rsidRDefault="00EF4199" w:rsidP="00EF4199">
      <w:pPr>
        <w:pStyle w:val="a4"/>
        <w:numPr>
          <w:ilvl w:val="1"/>
          <w:numId w:val="43"/>
        </w:numPr>
      </w:pPr>
      <w:r>
        <w:t>Работа с кейсами и событиями</w:t>
      </w:r>
    </w:p>
    <w:p w14:paraId="5C2E4B08" w14:textId="77777777" w:rsidR="00EF4199" w:rsidRDefault="00EF4199" w:rsidP="00EF4199">
      <w:pPr>
        <w:pStyle w:val="a4"/>
        <w:numPr>
          <w:ilvl w:val="1"/>
          <w:numId w:val="43"/>
        </w:numPr>
      </w:pPr>
      <w:r>
        <w:t>Работа с командами и рабочим пространством кейса</w:t>
      </w:r>
    </w:p>
    <w:p w14:paraId="770168D0" w14:textId="77777777" w:rsidR="00EF4199" w:rsidRDefault="00EF4199" w:rsidP="00EF4199">
      <w:pPr>
        <w:pStyle w:val="a4"/>
        <w:numPr>
          <w:ilvl w:val="1"/>
          <w:numId w:val="43"/>
        </w:numPr>
      </w:pPr>
      <w:r>
        <w:t>Управление рассылками</w:t>
      </w:r>
    </w:p>
    <w:p w14:paraId="0C1EFDE2" w14:textId="77777777" w:rsidR="00CD462B" w:rsidRDefault="00CD462B" w:rsidP="00CD462B">
      <w:pPr>
        <w:pStyle w:val="a4"/>
        <w:numPr>
          <w:ilvl w:val="0"/>
          <w:numId w:val="43"/>
        </w:numPr>
      </w:pPr>
      <w:r>
        <w:t>Разработка страниц:</w:t>
      </w:r>
    </w:p>
    <w:p w14:paraId="1BFE8691" w14:textId="77777777" w:rsidR="00CD462B" w:rsidRDefault="00CD462B" w:rsidP="002175F7">
      <w:pPr>
        <w:pStyle w:val="a4"/>
        <w:numPr>
          <w:ilvl w:val="1"/>
          <w:numId w:val="43"/>
        </w:numPr>
      </w:pPr>
      <w:r>
        <w:t>Кейсы</w:t>
      </w:r>
    </w:p>
    <w:p w14:paraId="0E7D3CC0" w14:textId="77777777" w:rsidR="00CD462B" w:rsidRDefault="00CD462B" w:rsidP="00CD462B">
      <w:pPr>
        <w:pStyle w:val="a4"/>
        <w:numPr>
          <w:ilvl w:val="1"/>
          <w:numId w:val="43"/>
        </w:numPr>
      </w:pPr>
      <w:r>
        <w:t>Личный кабинет</w:t>
      </w:r>
    </w:p>
    <w:p w14:paraId="75903D95" w14:textId="77777777" w:rsidR="00CD462B" w:rsidRDefault="00CD462B" w:rsidP="00CD462B">
      <w:pPr>
        <w:pStyle w:val="a4"/>
        <w:numPr>
          <w:ilvl w:val="2"/>
          <w:numId w:val="43"/>
        </w:numPr>
      </w:pPr>
      <w:r>
        <w:t>Вход в личный кабинет</w:t>
      </w:r>
    </w:p>
    <w:p w14:paraId="399760EF" w14:textId="77777777" w:rsidR="00CD462B" w:rsidRDefault="00CD462B" w:rsidP="00CD462B">
      <w:pPr>
        <w:pStyle w:val="a4"/>
        <w:numPr>
          <w:ilvl w:val="2"/>
          <w:numId w:val="43"/>
        </w:numPr>
      </w:pPr>
      <w:r>
        <w:t>Восстановление пароля</w:t>
      </w:r>
    </w:p>
    <w:p w14:paraId="7F6E8890" w14:textId="77777777" w:rsidR="00CD462B" w:rsidRDefault="00CD462B" w:rsidP="00CD462B">
      <w:pPr>
        <w:pStyle w:val="a4"/>
        <w:numPr>
          <w:ilvl w:val="2"/>
          <w:numId w:val="43"/>
        </w:numPr>
      </w:pPr>
      <w:r>
        <w:t>Профиль пользователя</w:t>
      </w:r>
    </w:p>
    <w:p w14:paraId="4E79F10D" w14:textId="77777777" w:rsidR="00CD462B" w:rsidRDefault="00CD462B" w:rsidP="00CD462B">
      <w:pPr>
        <w:pStyle w:val="a4"/>
        <w:numPr>
          <w:ilvl w:val="2"/>
          <w:numId w:val="43"/>
        </w:numPr>
      </w:pPr>
      <w:r>
        <w:t>Пользователи</w:t>
      </w:r>
    </w:p>
    <w:p w14:paraId="37215990" w14:textId="77777777" w:rsidR="00CD462B" w:rsidRDefault="00CD462B" w:rsidP="00CD462B">
      <w:pPr>
        <w:pStyle w:val="a4"/>
        <w:numPr>
          <w:ilvl w:val="2"/>
          <w:numId w:val="43"/>
        </w:numPr>
      </w:pPr>
      <w:r>
        <w:t>События</w:t>
      </w:r>
    </w:p>
    <w:p w14:paraId="1575BAFD" w14:textId="77777777" w:rsidR="00CD462B" w:rsidRDefault="00CD462B" w:rsidP="00CD462B">
      <w:pPr>
        <w:pStyle w:val="a4"/>
        <w:numPr>
          <w:ilvl w:val="3"/>
          <w:numId w:val="43"/>
        </w:numPr>
      </w:pPr>
      <w:r>
        <w:t>Событие</w:t>
      </w:r>
    </w:p>
    <w:p w14:paraId="60932EEF" w14:textId="77777777" w:rsidR="00CD462B" w:rsidRDefault="00CD462B" w:rsidP="00CD462B">
      <w:pPr>
        <w:pStyle w:val="a4"/>
        <w:numPr>
          <w:ilvl w:val="2"/>
          <w:numId w:val="43"/>
        </w:numPr>
      </w:pPr>
      <w:r>
        <w:t>Конкурсы</w:t>
      </w:r>
    </w:p>
    <w:p w14:paraId="097C7B6B" w14:textId="77777777" w:rsidR="00CD462B" w:rsidRDefault="00CD462B" w:rsidP="00CD462B">
      <w:pPr>
        <w:pStyle w:val="a4"/>
        <w:numPr>
          <w:ilvl w:val="2"/>
          <w:numId w:val="43"/>
        </w:numPr>
      </w:pPr>
      <w:r>
        <w:t>Кейсы</w:t>
      </w:r>
    </w:p>
    <w:p w14:paraId="07975D44" w14:textId="77777777" w:rsidR="00CD462B" w:rsidRDefault="00CD462B" w:rsidP="00CD462B">
      <w:pPr>
        <w:pStyle w:val="a4"/>
        <w:numPr>
          <w:ilvl w:val="2"/>
          <w:numId w:val="43"/>
        </w:numPr>
      </w:pPr>
      <w:r>
        <w:lastRenderedPageBreak/>
        <w:t>Проекты</w:t>
      </w:r>
    </w:p>
    <w:p w14:paraId="54E19F51" w14:textId="77777777" w:rsidR="00CD462B" w:rsidRDefault="00CD462B" w:rsidP="00CD462B">
      <w:pPr>
        <w:pStyle w:val="a4"/>
        <w:numPr>
          <w:ilvl w:val="2"/>
          <w:numId w:val="43"/>
        </w:numPr>
      </w:pPr>
      <w:r>
        <w:t>Календарь</w:t>
      </w:r>
    </w:p>
    <w:p w14:paraId="6EA9C74E" w14:textId="77777777" w:rsidR="00CD462B" w:rsidRDefault="00CD462B" w:rsidP="00CD462B">
      <w:pPr>
        <w:pStyle w:val="a4"/>
        <w:numPr>
          <w:ilvl w:val="2"/>
          <w:numId w:val="43"/>
        </w:numPr>
      </w:pPr>
      <w:r>
        <w:t>Команды</w:t>
      </w:r>
    </w:p>
    <w:p w14:paraId="024FF639" w14:textId="77777777" w:rsidR="00CD462B" w:rsidRDefault="00CD462B" w:rsidP="00CD462B">
      <w:pPr>
        <w:pStyle w:val="a4"/>
        <w:numPr>
          <w:ilvl w:val="2"/>
          <w:numId w:val="43"/>
        </w:numPr>
      </w:pPr>
      <w:r>
        <w:t>Рабочее поле команды</w:t>
      </w:r>
    </w:p>
    <w:p w14:paraId="50A597FC" w14:textId="77777777" w:rsidR="00CD462B" w:rsidRDefault="00CD462B" w:rsidP="00CD462B">
      <w:pPr>
        <w:pStyle w:val="a4"/>
        <w:numPr>
          <w:ilvl w:val="3"/>
          <w:numId w:val="43"/>
        </w:numPr>
      </w:pPr>
      <w:r>
        <w:t>Чат</w:t>
      </w:r>
    </w:p>
    <w:p w14:paraId="7BC48FFD" w14:textId="77777777" w:rsidR="00CD462B" w:rsidRDefault="00CD462B" w:rsidP="00CD462B">
      <w:pPr>
        <w:pStyle w:val="a4"/>
        <w:numPr>
          <w:ilvl w:val="3"/>
          <w:numId w:val="43"/>
        </w:numPr>
      </w:pPr>
      <w:r>
        <w:t>Календарь</w:t>
      </w:r>
    </w:p>
    <w:p w14:paraId="3ED4CDE7" w14:textId="77777777" w:rsidR="00CD462B" w:rsidRDefault="00CD462B" w:rsidP="00CD462B">
      <w:pPr>
        <w:pStyle w:val="a4"/>
        <w:numPr>
          <w:ilvl w:val="3"/>
          <w:numId w:val="43"/>
        </w:numPr>
      </w:pPr>
      <w:r>
        <w:t>Профиль</w:t>
      </w:r>
    </w:p>
    <w:p w14:paraId="04EBED77" w14:textId="77777777" w:rsidR="00CD462B" w:rsidRDefault="00CD462B" w:rsidP="00CD462B">
      <w:pPr>
        <w:pStyle w:val="a4"/>
        <w:numPr>
          <w:ilvl w:val="3"/>
          <w:numId w:val="43"/>
        </w:numPr>
      </w:pPr>
      <w:r>
        <w:t>Отчеты</w:t>
      </w:r>
    </w:p>
    <w:p w14:paraId="6A0199D6" w14:textId="77777777" w:rsidR="00CD462B" w:rsidRDefault="00CD462B" w:rsidP="00CD462B">
      <w:pPr>
        <w:pStyle w:val="a4"/>
        <w:numPr>
          <w:ilvl w:val="2"/>
          <w:numId w:val="43"/>
        </w:numPr>
      </w:pPr>
      <w:r>
        <w:t>Рассылки</w:t>
      </w:r>
    </w:p>
    <w:p w14:paraId="5A779C01" w14:textId="77777777" w:rsidR="00EF4199" w:rsidRDefault="00EF4199" w:rsidP="00EF4199">
      <w:pPr>
        <w:pStyle w:val="3"/>
      </w:pPr>
      <w:bookmarkStart w:id="137" w:name="_Toc505006759"/>
      <w:r>
        <w:t>Этап 3. Завершение конкурса</w:t>
      </w:r>
      <w:bookmarkEnd w:id="137"/>
    </w:p>
    <w:p w14:paraId="39A8B678" w14:textId="77777777" w:rsidR="00EF4199" w:rsidRDefault="002175F7" w:rsidP="002175F7">
      <w:pPr>
        <w:pStyle w:val="a4"/>
        <w:numPr>
          <w:ilvl w:val="0"/>
          <w:numId w:val="44"/>
        </w:numPr>
      </w:pPr>
      <w:r>
        <w:t>Разработка страницы «Конкурсы» в открытом разделе сайта</w:t>
      </w:r>
    </w:p>
    <w:p w14:paraId="186CE6D9" w14:textId="77777777" w:rsidR="002175F7" w:rsidRDefault="002175F7" w:rsidP="002175F7">
      <w:pPr>
        <w:pStyle w:val="a4"/>
        <w:numPr>
          <w:ilvl w:val="0"/>
          <w:numId w:val="44"/>
        </w:numPr>
      </w:pPr>
      <w:r>
        <w:t>Разработка функционала оценивания кейсов</w:t>
      </w:r>
    </w:p>
    <w:p w14:paraId="24E0D0BA" w14:textId="77777777" w:rsidR="002175F7" w:rsidRDefault="002175F7" w:rsidP="002175F7">
      <w:pPr>
        <w:pStyle w:val="a4"/>
        <w:numPr>
          <w:ilvl w:val="0"/>
          <w:numId w:val="44"/>
        </w:numPr>
      </w:pPr>
      <w:r>
        <w:t>Разработка личного кабинета Эксперта</w:t>
      </w:r>
    </w:p>
    <w:p w14:paraId="5FB42465" w14:textId="77777777" w:rsidR="002175F7" w:rsidRPr="00EF4199" w:rsidRDefault="002175F7" w:rsidP="002175F7">
      <w:pPr>
        <w:pStyle w:val="a4"/>
        <w:numPr>
          <w:ilvl w:val="0"/>
          <w:numId w:val="44"/>
        </w:numPr>
      </w:pPr>
      <w:r>
        <w:t>Разработка раздела Результаты</w:t>
      </w:r>
    </w:p>
    <w:sectPr w:rsidR="002175F7" w:rsidRPr="00EF4199" w:rsidSect="00E64F4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046D"/>
    <w:multiLevelType w:val="multilevel"/>
    <w:tmpl w:val="8DE2A4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5D1757"/>
    <w:multiLevelType w:val="hybridMultilevel"/>
    <w:tmpl w:val="4F840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F7F8D"/>
    <w:multiLevelType w:val="hybridMultilevel"/>
    <w:tmpl w:val="12743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E26BB"/>
    <w:multiLevelType w:val="hybridMultilevel"/>
    <w:tmpl w:val="FB1056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9801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572E26"/>
    <w:multiLevelType w:val="hybridMultilevel"/>
    <w:tmpl w:val="3412FEF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8B74E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F51C10"/>
    <w:multiLevelType w:val="hybridMultilevel"/>
    <w:tmpl w:val="7A06A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54C73"/>
    <w:multiLevelType w:val="hybridMultilevel"/>
    <w:tmpl w:val="1D188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647E9"/>
    <w:multiLevelType w:val="hybridMultilevel"/>
    <w:tmpl w:val="E57EB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97145"/>
    <w:multiLevelType w:val="hybridMultilevel"/>
    <w:tmpl w:val="6444F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62ADB"/>
    <w:multiLevelType w:val="hybridMultilevel"/>
    <w:tmpl w:val="9C829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43544"/>
    <w:multiLevelType w:val="hybridMultilevel"/>
    <w:tmpl w:val="4A40F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E6DC6"/>
    <w:multiLevelType w:val="hybridMultilevel"/>
    <w:tmpl w:val="4B881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C42F6"/>
    <w:multiLevelType w:val="hybridMultilevel"/>
    <w:tmpl w:val="23165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6783D"/>
    <w:multiLevelType w:val="hybridMultilevel"/>
    <w:tmpl w:val="FEB05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64777"/>
    <w:multiLevelType w:val="hybridMultilevel"/>
    <w:tmpl w:val="B9744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519B2"/>
    <w:multiLevelType w:val="hybridMultilevel"/>
    <w:tmpl w:val="13200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969E9"/>
    <w:multiLevelType w:val="hybridMultilevel"/>
    <w:tmpl w:val="A434C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9944B7"/>
    <w:multiLevelType w:val="hybridMultilevel"/>
    <w:tmpl w:val="C480E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23104E"/>
    <w:multiLevelType w:val="hybridMultilevel"/>
    <w:tmpl w:val="48BE1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43C9A"/>
    <w:multiLevelType w:val="hybridMultilevel"/>
    <w:tmpl w:val="4B069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96E46"/>
    <w:multiLevelType w:val="hybridMultilevel"/>
    <w:tmpl w:val="7A28C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A0771"/>
    <w:multiLevelType w:val="hybridMultilevel"/>
    <w:tmpl w:val="5A889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306093"/>
    <w:multiLevelType w:val="hybridMultilevel"/>
    <w:tmpl w:val="470C1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B71655"/>
    <w:multiLevelType w:val="hybridMultilevel"/>
    <w:tmpl w:val="CEDA2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8D02F7"/>
    <w:multiLevelType w:val="hybridMultilevel"/>
    <w:tmpl w:val="D062D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07C47"/>
    <w:multiLevelType w:val="hybridMultilevel"/>
    <w:tmpl w:val="24DA4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D23065"/>
    <w:multiLevelType w:val="hybridMultilevel"/>
    <w:tmpl w:val="9C0C1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14EF1"/>
    <w:multiLevelType w:val="hybridMultilevel"/>
    <w:tmpl w:val="4F840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D822DF"/>
    <w:multiLevelType w:val="hybridMultilevel"/>
    <w:tmpl w:val="FCAE2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DE7DF4"/>
    <w:multiLevelType w:val="hybridMultilevel"/>
    <w:tmpl w:val="B0740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809EB"/>
    <w:multiLevelType w:val="hybridMultilevel"/>
    <w:tmpl w:val="6E4A7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81879"/>
    <w:multiLevelType w:val="hybridMultilevel"/>
    <w:tmpl w:val="2932B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A15EA8"/>
    <w:multiLevelType w:val="hybridMultilevel"/>
    <w:tmpl w:val="558C413A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5" w15:restartNumberingAfterBreak="0">
    <w:nsid w:val="65617D20"/>
    <w:multiLevelType w:val="hybridMultilevel"/>
    <w:tmpl w:val="343EA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75DC1"/>
    <w:multiLevelType w:val="hybridMultilevel"/>
    <w:tmpl w:val="F1B8B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B254B2"/>
    <w:multiLevelType w:val="hybridMultilevel"/>
    <w:tmpl w:val="11B6C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EB140B"/>
    <w:multiLevelType w:val="hybridMultilevel"/>
    <w:tmpl w:val="351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E3A37"/>
    <w:multiLevelType w:val="hybridMultilevel"/>
    <w:tmpl w:val="0C186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4D3186"/>
    <w:multiLevelType w:val="hybridMultilevel"/>
    <w:tmpl w:val="350A3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0A0FBB"/>
    <w:multiLevelType w:val="hybridMultilevel"/>
    <w:tmpl w:val="3C46C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547EB9"/>
    <w:multiLevelType w:val="hybridMultilevel"/>
    <w:tmpl w:val="A80673EC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43" w15:restartNumberingAfterBreak="0">
    <w:nsid w:val="7D6307A4"/>
    <w:multiLevelType w:val="hybridMultilevel"/>
    <w:tmpl w:val="926A5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3"/>
  </w:num>
  <w:num w:numId="3">
    <w:abstractNumId w:val="0"/>
  </w:num>
  <w:num w:numId="4">
    <w:abstractNumId w:val="42"/>
  </w:num>
  <w:num w:numId="5">
    <w:abstractNumId w:val="21"/>
  </w:num>
  <w:num w:numId="6">
    <w:abstractNumId w:val="39"/>
  </w:num>
  <w:num w:numId="7">
    <w:abstractNumId w:val="11"/>
  </w:num>
  <w:num w:numId="8">
    <w:abstractNumId w:val="43"/>
  </w:num>
  <w:num w:numId="9">
    <w:abstractNumId w:val="34"/>
  </w:num>
  <w:num w:numId="10">
    <w:abstractNumId w:val="35"/>
  </w:num>
  <w:num w:numId="11">
    <w:abstractNumId w:val="7"/>
  </w:num>
  <w:num w:numId="12">
    <w:abstractNumId w:val="13"/>
  </w:num>
  <w:num w:numId="13">
    <w:abstractNumId w:val="18"/>
  </w:num>
  <w:num w:numId="14">
    <w:abstractNumId w:val="14"/>
  </w:num>
  <w:num w:numId="15">
    <w:abstractNumId w:val="8"/>
  </w:num>
  <w:num w:numId="16">
    <w:abstractNumId w:val="37"/>
  </w:num>
  <w:num w:numId="17">
    <w:abstractNumId w:val="25"/>
  </w:num>
  <w:num w:numId="18">
    <w:abstractNumId w:val="19"/>
  </w:num>
  <w:num w:numId="19">
    <w:abstractNumId w:val="36"/>
  </w:num>
  <w:num w:numId="20">
    <w:abstractNumId w:val="23"/>
  </w:num>
  <w:num w:numId="21">
    <w:abstractNumId w:val="17"/>
  </w:num>
  <w:num w:numId="22">
    <w:abstractNumId w:val="27"/>
  </w:num>
  <w:num w:numId="23">
    <w:abstractNumId w:val="12"/>
  </w:num>
  <w:num w:numId="24">
    <w:abstractNumId w:val="5"/>
  </w:num>
  <w:num w:numId="25">
    <w:abstractNumId w:val="20"/>
  </w:num>
  <w:num w:numId="26">
    <w:abstractNumId w:val="40"/>
  </w:num>
  <w:num w:numId="27">
    <w:abstractNumId w:val="32"/>
  </w:num>
  <w:num w:numId="28">
    <w:abstractNumId w:val="9"/>
  </w:num>
  <w:num w:numId="29">
    <w:abstractNumId w:val="41"/>
  </w:num>
  <w:num w:numId="30">
    <w:abstractNumId w:val="22"/>
  </w:num>
  <w:num w:numId="31">
    <w:abstractNumId w:val="30"/>
  </w:num>
  <w:num w:numId="32">
    <w:abstractNumId w:val="38"/>
  </w:num>
  <w:num w:numId="33">
    <w:abstractNumId w:val="16"/>
  </w:num>
  <w:num w:numId="34">
    <w:abstractNumId w:val="15"/>
  </w:num>
  <w:num w:numId="35">
    <w:abstractNumId w:val="24"/>
  </w:num>
  <w:num w:numId="36">
    <w:abstractNumId w:val="28"/>
  </w:num>
  <w:num w:numId="37">
    <w:abstractNumId w:val="2"/>
  </w:num>
  <w:num w:numId="38">
    <w:abstractNumId w:val="6"/>
  </w:num>
  <w:num w:numId="39">
    <w:abstractNumId w:val="3"/>
  </w:num>
  <w:num w:numId="40">
    <w:abstractNumId w:val="31"/>
  </w:num>
  <w:num w:numId="41">
    <w:abstractNumId w:val="26"/>
  </w:num>
  <w:num w:numId="42">
    <w:abstractNumId w:val="10"/>
  </w:num>
  <w:num w:numId="43">
    <w:abstractNumId w:val="29"/>
  </w:num>
  <w:num w:numId="44">
    <w:abstractNumId w:val="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FB"/>
    <w:rsid w:val="00010326"/>
    <w:rsid w:val="00030679"/>
    <w:rsid w:val="00036CA4"/>
    <w:rsid w:val="0004624A"/>
    <w:rsid w:val="000861E9"/>
    <w:rsid w:val="000870A6"/>
    <w:rsid w:val="000A7A2A"/>
    <w:rsid w:val="000E554B"/>
    <w:rsid w:val="000F3C2F"/>
    <w:rsid w:val="001013D6"/>
    <w:rsid w:val="00103169"/>
    <w:rsid w:val="001156AE"/>
    <w:rsid w:val="00125D96"/>
    <w:rsid w:val="00135159"/>
    <w:rsid w:val="00137C63"/>
    <w:rsid w:val="00141CDE"/>
    <w:rsid w:val="001431A0"/>
    <w:rsid w:val="00175AD1"/>
    <w:rsid w:val="001C1A47"/>
    <w:rsid w:val="001D2A34"/>
    <w:rsid w:val="001E139A"/>
    <w:rsid w:val="001E25B2"/>
    <w:rsid w:val="001E6D30"/>
    <w:rsid w:val="001F3931"/>
    <w:rsid w:val="001F4D79"/>
    <w:rsid w:val="002077D8"/>
    <w:rsid w:val="002175F7"/>
    <w:rsid w:val="002202FC"/>
    <w:rsid w:val="002261A3"/>
    <w:rsid w:val="00242E79"/>
    <w:rsid w:val="00243E69"/>
    <w:rsid w:val="00244605"/>
    <w:rsid w:val="00244645"/>
    <w:rsid w:val="00245771"/>
    <w:rsid w:val="00247D8D"/>
    <w:rsid w:val="00281A39"/>
    <w:rsid w:val="0028695E"/>
    <w:rsid w:val="00287800"/>
    <w:rsid w:val="002A56A6"/>
    <w:rsid w:val="002B22E3"/>
    <w:rsid w:val="002B634D"/>
    <w:rsid w:val="002C1DFB"/>
    <w:rsid w:val="002C2037"/>
    <w:rsid w:val="002E13EC"/>
    <w:rsid w:val="00310D6B"/>
    <w:rsid w:val="003141AC"/>
    <w:rsid w:val="003300AC"/>
    <w:rsid w:val="003402D9"/>
    <w:rsid w:val="003407D3"/>
    <w:rsid w:val="003578F6"/>
    <w:rsid w:val="00391B63"/>
    <w:rsid w:val="00391E24"/>
    <w:rsid w:val="00396D04"/>
    <w:rsid w:val="003A6EB3"/>
    <w:rsid w:val="003B6DB0"/>
    <w:rsid w:val="003C7935"/>
    <w:rsid w:val="003D28A5"/>
    <w:rsid w:val="003D6372"/>
    <w:rsid w:val="003E622C"/>
    <w:rsid w:val="00411E63"/>
    <w:rsid w:val="004261B4"/>
    <w:rsid w:val="004263B2"/>
    <w:rsid w:val="004345AE"/>
    <w:rsid w:val="00441B09"/>
    <w:rsid w:val="004445C0"/>
    <w:rsid w:val="00445299"/>
    <w:rsid w:val="004454D7"/>
    <w:rsid w:val="00447EB7"/>
    <w:rsid w:val="00462069"/>
    <w:rsid w:val="004777DA"/>
    <w:rsid w:val="0050785D"/>
    <w:rsid w:val="00513CCF"/>
    <w:rsid w:val="00520A4F"/>
    <w:rsid w:val="0052698D"/>
    <w:rsid w:val="00530A05"/>
    <w:rsid w:val="005317CD"/>
    <w:rsid w:val="005361B1"/>
    <w:rsid w:val="00544374"/>
    <w:rsid w:val="00566523"/>
    <w:rsid w:val="005677D7"/>
    <w:rsid w:val="00573CFB"/>
    <w:rsid w:val="00581293"/>
    <w:rsid w:val="005858C5"/>
    <w:rsid w:val="00596684"/>
    <w:rsid w:val="005D545A"/>
    <w:rsid w:val="005F6D3A"/>
    <w:rsid w:val="006404A7"/>
    <w:rsid w:val="00671689"/>
    <w:rsid w:val="00673BBA"/>
    <w:rsid w:val="006B1758"/>
    <w:rsid w:val="006D2BF4"/>
    <w:rsid w:val="0071463C"/>
    <w:rsid w:val="007308D0"/>
    <w:rsid w:val="00754CD6"/>
    <w:rsid w:val="0076493E"/>
    <w:rsid w:val="00767BC9"/>
    <w:rsid w:val="007A10FA"/>
    <w:rsid w:val="007A2373"/>
    <w:rsid w:val="007B2B76"/>
    <w:rsid w:val="007C28AB"/>
    <w:rsid w:val="007C6FC5"/>
    <w:rsid w:val="007C787C"/>
    <w:rsid w:val="007D1339"/>
    <w:rsid w:val="007E5930"/>
    <w:rsid w:val="0080237E"/>
    <w:rsid w:val="008024CD"/>
    <w:rsid w:val="00886D3E"/>
    <w:rsid w:val="00897237"/>
    <w:rsid w:val="008B3C92"/>
    <w:rsid w:val="008C2C31"/>
    <w:rsid w:val="008D3C72"/>
    <w:rsid w:val="008F52D5"/>
    <w:rsid w:val="009027CD"/>
    <w:rsid w:val="009128E8"/>
    <w:rsid w:val="00940E1B"/>
    <w:rsid w:val="00952A8E"/>
    <w:rsid w:val="009557AB"/>
    <w:rsid w:val="009561D9"/>
    <w:rsid w:val="009563A3"/>
    <w:rsid w:val="009870D0"/>
    <w:rsid w:val="009E3AD9"/>
    <w:rsid w:val="009F02D4"/>
    <w:rsid w:val="009F12A0"/>
    <w:rsid w:val="009F15D9"/>
    <w:rsid w:val="009F7C82"/>
    <w:rsid w:val="00A04CAF"/>
    <w:rsid w:val="00A200A3"/>
    <w:rsid w:val="00A208C4"/>
    <w:rsid w:val="00A2134F"/>
    <w:rsid w:val="00A463AD"/>
    <w:rsid w:val="00A62991"/>
    <w:rsid w:val="00A71066"/>
    <w:rsid w:val="00A71C00"/>
    <w:rsid w:val="00A73251"/>
    <w:rsid w:val="00A92AA7"/>
    <w:rsid w:val="00AB6A03"/>
    <w:rsid w:val="00AC63DB"/>
    <w:rsid w:val="00AD2ADA"/>
    <w:rsid w:val="00AD2CDB"/>
    <w:rsid w:val="00AE0182"/>
    <w:rsid w:val="00AE4ECD"/>
    <w:rsid w:val="00AE5B46"/>
    <w:rsid w:val="00AF4E9C"/>
    <w:rsid w:val="00B00142"/>
    <w:rsid w:val="00B00949"/>
    <w:rsid w:val="00B15D80"/>
    <w:rsid w:val="00B22520"/>
    <w:rsid w:val="00B4284A"/>
    <w:rsid w:val="00B712BB"/>
    <w:rsid w:val="00BA12F1"/>
    <w:rsid w:val="00BA1824"/>
    <w:rsid w:val="00BB1662"/>
    <w:rsid w:val="00BC46E1"/>
    <w:rsid w:val="00BE2CC2"/>
    <w:rsid w:val="00BE5227"/>
    <w:rsid w:val="00BF39BD"/>
    <w:rsid w:val="00BF5E77"/>
    <w:rsid w:val="00C004A2"/>
    <w:rsid w:val="00C31F00"/>
    <w:rsid w:val="00C86FEC"/>
    <w:rsid w:val="00C87994"/>
    <w:rsid w:val="00C91B72"/>
    <w:rsid w:val="00C963C0"/>
    <w:rsid w:val="00CA73BD"/>
    <w:rsid w:val="00CB1051"/>
    <w:rsid w:val="00CB68A6"/>
    <w:rsid w:val="00CC0CA3"/>
    <w:rsid w:val="00CC4C92"/>
    <w:rsid w:val="00CD0953"/>
    <w:rsid w:val="00CD462B"/>
    <w:rsid w:val="00CD4C48"/>
    <w:rsid w:val="00CE07A2"/>
    <w:rsid w:val="00CF3801"/>
    <w:rsid w:val="00D04B61"/>
    <w:rsid w:val="00D1647F"/>
    <w:rsid w:val="00D205EC"/>
    <w:rsid w:val="00D572F2"/>
    <w:rsid w:val="00D849C4"/>
    <w:rsid w:val="00DB50B1"/>
    <w:rsid w:val="00DC035A"/>
    <w:rsid w:val="00DC0824"/>
    <w:rsid w:val="00DC75DF"/>
    <w:rsid w:val="00DE49A0"/>
    <w:rsid w:val="00E02508"/>
    <w:rsid w:val="00E0631D"/>
    <w:rsid w:val="00E206F3"/>
    <w:rsid w:val="00E20DD4"/>
    <w:rsid w:val="00E302D5"/>
    <w:rsid w:val="00E64F48"/>
    <w:rsid w:val="00E7017C"/>
    <w:rsid w:val="00E82691"/>
    <w:rsid w:val="00E9375A"/>
    <w:rsid w:val="00EA0FF7"/>
    <w:rsid w:val="00EA4B74"/>
    <w:rsid w:val="00EB11FA"/>
    <w:rsid w:val="00EB26CF"/>
    <w:rsid w:val="00ED3627"/>
    <w:rsid w:val="00EF4199"/>
    <w:rsid w:val="00F01489"/>
    <w:rsid w:val="00F23A23"/>
    <w:rsid w:val="00F32D88"/>
    <w:rsid w:val="00F379AD"/>
    <w:rsid w:val="00F459CA"/>
    <w:rsid w:val="00F50A47"/>
    <w:rsid w:val="00F72768"/>
    <w:rsid w:val="00F875EF"/>
    <w:rsid w:val="00F95F88"/>
    <w:rsid w:val="00FA6622"/>
    <w:rsid w:val="00FB24A7"/>
    <w:rsid w:val="00FC07F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DF23"/>
  <w15:docId w15:val="{B752AEB9-A0F4-4A02-9C13-233C7B93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D96"/>
    <w:pPr>
      <w:spacing w:before="120" w:after="1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04A2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04A2"/>
    <w:pPr>
      <w:keepNext/>
      <w:keepLines/>
      <w:spacing w:before="4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2069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EA4B74"/>
    <w:pPr>
      <w:keepNext/>
      <w:keepLines/>
      <w:spacing w:before="16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7308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04A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004A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462069"/>
    <w:rPr>
      <w:rFonts w:ascii="Times New Roman" w:eastAsiaTheme="majorEastAsia" w:hAnsi="Times New Roman" w:cstheme="majorBidi"/>
      <w:b/>
      <w:color w:val="000000" w:themeColor="text1"/>
      <w:sz w:val="28"/>
    </w:rPr>
  </w:style>
  <w:style w:type="table" w:styleId="a3">
    <w:name w:val="Table Grid"/>
    <w:basedOn w:val="a1"/>
    <w:uiPriority w:val="39"/>
    <w:rsid w:val="00573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27CD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F4E9C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A4B74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paragraph" w:styleId="a6">
    <w:name w:val="TOC Heading"/>
    <w:basedOn w:val="1"/>
    <w:next w:val="a"/>
    <w:uiPriority w:val="39"/>
    <w:unhideWhenUsed/>
    <w:qFormat/>
    <w:rsid w:val="00520A4F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0A4F"/>
    <w:pPr>
      <w:spacing w:after="0"/>
      <w:jc w:val="left"/>
    </w:pPr>
    <w:rPr>
      <w:rFonts w:asciiTheme="minorHAnsi" w:hAnsiTheme="minorHAnsi"/>
      <w:b/>
      <w:bCs/>
      <w:sz w:val="24"/>
    </w:rPr>
  </w:style>
  <w:style w:type="paragraph" w:styleId="21">
    <w:name w:val="toc 2"/>
    <w:basedOn w:val="a"/>
    <w:next w:val="a"/>
    <w:autoRedefine/>
    <w:uiPriority w:val="39"/>
    <w:unhideWhenUsed/>
    <w:rsid w:val="00520A4F"/>
    <w:pPr>
      <w:spacing w:before="0" w:after="0"/>
      <w:ind w:left="280"/>
      <w:jc w:val="left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20A4F"/>
    <w:pPr>
      <w:spacing w:before="0" w:after="0"/>
      <w:ind w:left="560"/>
      <w:jc w:val="left"/>
    </w:pPr>
    <w:rPr>
      <w:rFonts w:asciiTheme="minorHAnsi" w:hAnsiTheme="minorHAnsi"/>
      <w:sz w:val="22"/>
      <w:szCs w:val="22"/>
    </w:rPr>
  </w:style>
  <w:style w:type="character" w:styleId="a7">
    <w:name w:val="Hyperlink"/>
    <w:basedOn w:val="a0"/>
    <w:uiPriority w:val="99"/>
    <w:unhideWhenUsed/>
    <w:rsid w:val="00520A4F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520A4F"/>
    <w:pPr>
      <w:spacing w:before="0" w:after="0"/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520A4F"/>
    <w:pPr>
      <w:spacing w:before="0" w:after="0"/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20A4F"/>
    <w:pPr>
      <w:spacing w:before="0" w:after="0"/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20A4F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20A4F"/>
    <w:pPr>
      <w:spacing w:before="0" w:after="0"/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20A4F"/>
    <w:pPr>
      <w:spacing w:before="0" w:after="0"/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rsid w:val="007308D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customStyle="1" w:styleId="12">
    <w:name w:val="Обычный1"/>
    <w:rsid w:val="005F6D3A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  <w:ind w:firstLine="6"/>
      <w:jc w:val="both"/>
    </w:pPr>
    <w:rPr>
      <w:rFonts w:ascii="Verdana" w:eastAsia="Verdana" w:hAnsi="Verdana" w:cs="Verdana"/>
      <w:color w:val="000000"/>
      <w:sz w:val="22"/>
      <w:szCs w:val="22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95F8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5F88"/>
    <w:rPr>
      <w:rFonts w:ascii="Tahoma" w:hAnsi="Tahoma" w:cs="Tahoma"/>
      <w:sz w:val="16"/>
      <w:szCs w:val="16"/>
    </w:rPr>
  </w:style>
  <w:style w:type="paragraph" w:styleId="aa">
    <w:name w:val="Revision"/>
    <w:hidden/>
    <w:uiPriority w:val="99"/>
    <w:semiHidden/>
    <w:rsid w:val="00137C6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2A9017C4-C4D5-45D4-A37B-504E3A97D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6795</Words>
  <Characters>38732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Николай Алексеев</cp:lastModifiedBy>
  <cp:revision>2</cp:revision>
  <dcterms:created xsi:type="dcterms:W3CDTF">2022-01-08T10:11:00Z</dcterms:created>
  <dcterms:modified xsi:type="dcterms:W3CDTF">2022-01-08T10:11:00Z</dcterms:modified>
</cp:coreProperties>
</file>